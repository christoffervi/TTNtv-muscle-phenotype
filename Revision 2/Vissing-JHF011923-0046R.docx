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1b5a52607e54681"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00E1"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bookmarkStart w:id="0" w:name="_Hlk84849288"/>
      <w:r w:rsidRPr="004F521C">
        <w:rPr>
          <w:rFonts w:ascii="Times New Roman" w:hAnsi="Times New Roman" w:cs="Times New Roman"/>
          <w:b/>
          <w:sz w:val="24"/>
          <w:szCs w:val="24"/>
          <w:lang w:val="en-US"/>
        </w:rPr>
        <w:t>Skeletal muscle involvement in patients with truncations of titin and familial dilated cardiomyopathy</w:t>
      </w:r>
    </w:p>
    <w:p w14:paraId="2C057734" w14:textId="0DAF0114"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Sofie Vinther Skriver</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BSc*; Bjørg Krett</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MD*; Nanna Scharf Poulsen</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MD; Thomas Krag</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PhD; Helle Rudkjær Walas</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Alex Hørby Christensen</w:t>
      </w:r>
      <w:r w:rsidRPr="004F521C">
        <w:rPr>
          <w:rFonts w:ascii="Times New Roman" w:hAnsi="Times New Roman" w:cs="Times New Roman"/>
          <w:sz w:val="24"/>
          <w:szCs w:val="24"/>
          <w:vertAlign w:val="superscript"/>
          <w:lang w:val="en-US"/>
        </w:rPr>
        <w:t>2,3,4</w:t>
      </w:r>
      <w:r w:rsidRPr="004F521C">
        <w:rPr>
          <w:rFonts w:ascii="Times New Roman" w:hAnsi="Times New Roman" w:cs="Times New Roman"/>
          <w:sz w:val="24"/>
          <w:szCs w:val="24"/>
          <w:lang w:val="en-US"/>
        </w:rPr>
        <w:t>, MD, PhD; Henning Bundgaard</w:t>
      </w:r>
      <w:r w:rsidRPr="004F521C">
        <w:rPr>
          <w:rFonts w:ascii="Times New Roman" w:hAnsi="Times New Roman" w:cs="Times New Roman"/>
          <w:sz w:val="24"/>
          <w:szCs w:val="24"/>
          <w:vertAlign w:val="superscript"/>
          <w:lang w:val="en-US"/>
        </w:rPr>
        <w:t>2,4</w:t>
      </w:r>
      <w:r w:rsidRPr="004F521C">
        <w:rPr>
          <w:rFonts w:ascii="Times New Roman" w:hAnsi="Times New Roman" w:cs="Times New Roman"/>
          <w:sz w:val="24"/>
          <w:szCs w:val="24"/>
          <w:lang w:val="en-US"/>
        </w:rPr>
        <w:t xml:space="preserve">, MD, </w:t>
      </w:r>
      <w:proofErr w:type="spellStart"/>
      <w:r w:rsidRPr="004F521C">
        <w:rPr>
          <w:rFonts w:ascii="Times New Roman" w:hAnsi="Times New Roman" w:cs="Times New Roman"/>
          <w:sz w:val="24"/>
          <w:szCs w:val="24"/>
          <w:lang w:val="en-US"/>
        </w:rPr>
        <w:t>DMSc</w:t>
      </w:r>
      <w:proofErr w:type="spellEnd"/>
      <w:r w:rsidRPr="004F521C">
        <w:rPr>
          <w:rFonts w:ascii="Times New Roman" w:hAnsi="Times New Roman" w:cs="Times New Roman"/>
          <w:sz w:val="24"/>
          <w:szCs w:val="24"/>
          <w:lang w:val="en-US"/>
        </w:rPr>
        <w:t>; John Vissing</w:t>
      </w:r>
      <w:r w:rsidRPr="004F521C">
        <w:rPr>
          <w:rFonts w:ascii="Times New Roman" w:hAnsi="Times New Roman" w:cs="Times New Roman"/>
          <w:sz w:val="24"/>
          <w:szCs w:val="24"/>
          <w:vertAlign w:val="superscript"/>
          <w:lang w:val="en-US"/>
        </w:rPr>
        <w:t>1,4</w:t>
      </w:r>
      <w:r w:rsidRPr="004F521C">
        <w:rPr>
          <w:rFonts w:ascii="Times New Roman" w:hAnsi="Times New Roman" w:cs="Times New Roman"/>
          <w:sz w:val="24"/>
          <w:szCs w:val="24"/>
          <w:lang w:val="en-US"/>
        </w:rPr>
        <w:t xml:space="preserve">, MD, </w:t>
      </w:r>
      <w:proofErr w:type="spellStart"/>
      <w:r w:rsidRPr="004F521C">
        <w:rPr>
          <w:rFonts w:ascii="Times New Roman" w:hAnsi="Times New Roman" w:cs="Times New Roman"/>
          <w:sz w:val="24"/>
          <w:szCs w:val="24"/>
          <w:lang w:val="en-US"/>
        </w:rPr>
        <w:t>DMSc</w:t>
      </w:r>
      <w:proofErr w:type="spellEnd"/>
      <w:r w:rsidRPr="004F521C">
        <w:rPr>
          <w:rFonts w:ascii="Times New Roman" w:hAnsi="Times New Roman" w:cs="Times New Roman"/>
          <w:sz w:val="24"/>
          <w:szCs w:val="24"/>
          <w:lang w:val="en-US"/>
        </w:rPr>
        <w:t>; Christoffer Rasmus Vissing</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MD</w:t>
      </w:r>
      <w:r w:rsidR="007F6086" w:rsidRPr="004F521C">
        <w:rPr>
          <w:rFonts w:ascii="Times New Roman" w:hAnsi="Times New Roman" w:cs="Times New Roman"/>
          <w:sz w:val="24"/>
          <w:szCs w:val="24"/>
          <w:lang w:val="en-US"/>
        </w:rPr>
        <w:t>, PhD</w:t>
      </w:r>
    </w:p>
    <w:p w14:paraId="68BAD9F5"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 </w:t>
      </w:r>
      <w:proofErr w:type="gramStart"/>
      <w:r w:rsidRPr="004F521C">
        <w:rPr>
          <w:rFonts w:ascii="Times New Roman" w:hAnsi="Times New Roman" w:cs="Times New Roman"/>
          <w:sz w:val="24"/>
          <w:szCs w:val="24"/>
          <w:lang w:val="en-US"/>
        </w:rPr>
        <w:t>shared</w:t>
      </w:r>
      <w:proofErr w:type="gramEnd"/>
      <w:r w:rsidRPr="004F521C">
        <w:rPr>
          <w:rFonts w:ascii="Times New Roman" w:hAnsi="Times New Roman" w:cs="Times New Roman"/>
          <w:sz w:val="24"/>
          <w:szCs w:val="24"/>
          <w:lang w:val="en-US"/>
        </w:rPr>
        <w:t xml:space="preserve"> first authorship/contributed equally</w:t>
      </w:r>
    </w:p>
    <w:p w14:paraId="63488490" w14:textId="77777777"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xml:space="preserve"> Copenhagen Neuromuscular Center, Department of Neurology, Copenhagen University Hospital, </w:t>
      </w:r>
      <w:proofErr w:type="spellStart"/>
      <w:r w:rsidRPr="004F521C">
        <w:rPr>
          <w:rFonts w:ascii="Times New Roman" w:hAnsi="Times New Roman" w:cs="Times New Roman"/>
          <w:sz w:val="24"/>
          <w:szCs w:val="24"/>
          <w:lang w:val="en-US"/>
        </w:rPr>
        <w:t>Rigshospitalet</w:t>
      </w:r>
      <w:proofErr w:type="spellEnd"/>
      <w:r w:rsidRPr="004F521C">
        <w:rPr>
          <w:rFonts w:ascii="Times New Roman" w:hAnsi="Times New Roman" w:cs="Times New Roman"/>
          <w:sz w:val="24"/>
          <w:szCs w:val="24"/>
          <w:lang w:val="en-US"/>
        </w:rPr>
        <w:t>, Copenhagen, Denmark.</w:t>
      </w:r>
    </w:p>
    <w:p w14:paraId="70126C1D" w14:textId="77777777" w:rsidR="00F4339F" w:rsidRPr="004F521C" w:rsidRDefault="00F4339F" w:rsidP="004F521C">
      <w:pPr>
        <w:widowControl w:val="0"/>
        <w:tabs>
          <w:tab w:val="left" w:pos="426"/>
          <w:tab w:val="left" w:pos="851"/>
        </w:tabs>
        <w:spacing w:after="0" w:line="480" w:lineRule="auto"/>
        <w:ind w:left="284" w:hanging="284"/>
        <w:rPr>
          <w:rFonts w:ascii="Times New Roman" w:hAnsi="Times New Roman" w:cs="Times New Roman"/>
          <w:sz w:val="24"/>
          <w:szCs w:val="24"/>
          <w:lang w:val="en-US"/>
        </w:rPr>
      </w:pP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xml:space="preserve"> Department of Cardiology, Copenhagen University Hospital, </w:t>
      </w:r>
      <w:proofErr w:type="spellStart"/>
      <w:r w:rsidRPr="004F521C">
        <w:rPr>
          <w:rFonts w:ascii="Times New Roman" w:hAnsi="Times New Roman" w:cs="Times New Roman"/>
          <w:sz w:val="24"/>
          <w:szCs w:val="24"/>
          <w:lang w:val="en-US"/>
        </w:rPr>
        <w:t>Rigshospitalet</w:t>
      </w:r>
      <w:proofErr w:type="spellEnd"/>
      <w:r w:rsidRPr="004F521C">
        <w:rPr>
          <w:rFonts w:ascii="Times New Roman" w:hAnsi="Times New Roman" w:cs="Times New Roman"/>
          <w:sz w:val="24"/>
          <w:szCs w:val="24"/>
          <w:lang w:val="en-US"/>
        </w:rPr>
        <w:t>, Copenhagen, Denmark.</w:t>
      </w:r>
    </w:p>
    <w:p w14:paraId="0DCA92A5" w14:textId="77777777"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 xml:space="preserve">3 </w:t>
      </w:r>
      <w:r w:rsidRPr="004F521C">
        <w:rPr>
          <w:rFonts w:ascii="Times New Roman" w:hAnsi="Times New Roman" w:cs="Times New Roman"/>
          <w:sz w:val="24"/>
          <w:szCs w:val="24"/>
          <w:lang w:val="en-US"/>
        </w:rPr>
        <w:t xml:space="preserve">Department of Cardiology, Copenhagen University Hospital, </w:t>
      </w:r>
      <w:proofErr w:type="spellStart"/>
      <w:r w:rsidRPr="004F521C">
        <w:rPr>
          <w:rFonts w:ascii="Times New Roman" w:hAnsi="Times New Roman" w:cs="Times New Roman"/>
          <w:sz w:val="24"/>
          <w:szCs w:val="24"/>
          <w:lang w:val="en-US"/>
        </w:rPr>
        <w:t>Herlev</w:t>
      </w:r>
      <w:proofErr w:type="spellEnd"/>
      <w:r w:rsidRPr="004F521C">
        <w:rPr>
          <w:rFonts w:ascii="Times New Roman" w:hAnsi="Times New Roman" w:cs="Times New Roman"/>
          <w:sz w:val="24"/>
          <w:szCs w:val="24"/>
          <w:lang w:val="en-US"/>
        </w:rPr>
        <w:t>-Gentofte Hospital, Copenhagen, Denmark</w:t>
      </w:r>
      <w:r w:rsidRPr="004F521C">
        <w:rPr>
          <w:rFonts w:ascii="Times New Roman" w:eastAsia="Times New Roman" w:hAnsi="Times New Roman" w:cs="Times New Roman"/>
          <w:sz w:val="24"/>
          <w:szCs w:val="24"/>
          <w:lang w:val="en-US"/>
        </w:rPr>
        <w:t>.</w:t>
      </w:r>
    </w:p>
    <w:p w14:paraId="2F686C08" w14:textId="0CB3450D"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 xml:space="preserve">4 </w:t>
      </w:r>
      <w:r w:rsidRPr="004F521C">
        <w:rPr>
          <w:rFonts w:ascii="Times New Roman" w:eastAsia="Times New Roman" w:hAnsi="Times New Roman" w:cs="Times New Roman"/>
          <w:sz w:val="24"/>
          <w:szCs w:val="24"/>
          <w:lang w:val="en-US"/>
        </w:rPr>
        <w:t>Department of Clinical Medicine, University of Copenhagen, Copenhagen, Denmark.</w:t>
      </w:r>
    </w:p>
    <w:p w14:paraId="3FB4E205" w14:textId="77777777" w:rsidR="004F521C" w:rsidRPr="004F521C" w:rsidRDefault="004F521C"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Running title:  </w:t>
      </w:r>
      <w:r w:rsidRPr="004F521C">
        <w:rPr>
          <w:rFonts w:ascii="Times New Roman" w:hAnsi="Times New Roman" w:cs="Times New Roman"/>
          <w:bCs/>
          <w:sz w:val="24"/>
          <w:szCs w:val="24"/>
          <w:lang w:val="en-US"/>
        </w:rPr>
        <w:t>Skeletal muscle phenotype in TTNtv</w:t>
      </w:r>
    </w:p>
    <w:p w14:paraId="1809F9F8" w14:textId="1C512413" w:rsidR="00F4339F" w:rsidRPr="004F521C" w:rsidRDefault="00F4339F" w:rsidP="004F521C">
      <w:pPr>
        <w:widowControl w:val="0"/>
        <w:spacing w:after="0" w:line="480" w:lineRule="auto"/>
        <w:rPr>
          <w:rFonts w:ascii="Times New Roman" w:hAnsi="Times New Roman" w:cs="Times New Roman"/>
          <w:color w:val="000000"/>
          <w:sz w:val="24"/>
          <w:szCs w:val="24"/>
          <w:lang w:val="en-US"/>
        </w:rPr>
      </w:pPr>
      <w:r w:rsidRPr="004F521C">
        <w:rPr>
          <w:rFonts w:ascii="Times New Roman" w:hAnsi="Times New Roman" w:cs="Times New Roman"/>
          <w:b/>
          <w:bCs/>
          <w:sz w:val="24"/>
          <w:szCs w:val="24"/>
          <w:lang w:val="en-US"/>
        </w:rPr>
        <w:t>Funding:</w:t>
      </w:r>
      <w:r w:rsidR="001D31C7" w:rsidRPr="004F521C">
        <w:rPr>
          <w:rFonts w:ascii="Times New Roman" w:hAnsi="Times New Roman" w:cs="Times New Roman"/>
          <w:color w:val="000000"/>
          <w:sz w:val="24"/>
          <w:szCs w:val="24"/>
          <w:lang w:val="en-US"/>
        </w:rPr>
        <w:t xml:space="preserve"> </w:t>
      </w:r>
      <w:r w:rsidRPr="004F521C">
        <w:rPr>
          <w:rFonts w:ascii="Times New Roman" w:hAnsi="Times New Roman" w:cs="Times New Roman"/>
          <w:color w:val="000000"/>
          <w:sz w:val="24"/>
          <w:szCs w:val="24"/>
          <w:lang w:val="en-US"/>
        </w:rPr>
        <w:t xml:space="preserve">The AP </w:t>
      </w:r>
      <w:proofErr w:type="spellStart"/>
      <w:r w:rsidRPr="004F521C">
        <w:rPr>
          <w:rFonts w:ascii="Times New Roman" w:hAnsi="Times New Roman" w:cs="Times New Roman"/>
          <w:color w:val="000000"/>
          <w:sz w:val="24"/>
          <w:szCs w:val="24"/>
          <w:lang w:val="en-US"/>
        </w:rPr>
        <w:t>Møller</w:t>
      </w:r>
      <w:proofErr w:type="spellEnd"/>
      <w:r w:rsidRPr="004F521C">
        <w:rPr>
          <w:rFonts w:ascii="Times New Roman" w:hAnsi="Times New Roman" w:cs="Times New Roman"/>
          <w:color w:val="000000"/>
          <w:sz w:val="24"/>
          <w:szCs w:val="24"/>
          <w:lang w:val="en-US"/>
        </w:rPr>
        <w:t xml:space="preserve"> Foundation (HB), The Research Foundations at </w:t>
      </w:r>
      <w:proofErr w:type="spellStart"/>
      <w:r w:rsidRPr="004F521C">
        <w:rPr>
          <w:rFonts w:ascii="Times New Roman" w:hAnsi="Times New Roman" w:cs="Times New Roman"/>
          <w:color w:val="000000"/>
          <w:sz w:val="24"/>
          <w:szCs w:val="24"/>
          <w:lang w:val="en-US"/>
        </w:rPr>
        <w:t>Rigshospitalet</w:t>
      </w:r>
      <w:proofErr w:type="spellEnd"/>
      <w:r w:rsidRPr="004F521C">
        <w:rPr>
          <w:rFonts w:ascii="Times New Roman" w:hAnsi="Times New Roman" w:cs="Times New Roman"/>
          <w:color w:val="000000"/>
          <w:sz w:val="24"/>
          <w:szCs w:val="24"/>
          <w:lang w:val="en-US"/>
        </w:rPr>
        <w:t xml:space="preserve"> and at The Capital Region of Denmark (CV and HB), The Independent Research Fund Denmark (0134-00363B, AHC), The Novo Nordisk Foundation Denmark (NNF20OC0065799, AHC), </w:t>
      </w:r>
      <w:r w:rsidR="008954E7" w:rsidRPr="004F521C">
        <w:rPr>
          <w:rFonts w:ascii="Times New Roman" w:hAnsi="Times New Roman" w:cs="Times New Roman"/>
          <w:color w:val="000000"/>
          <w:sz w:val="24"/>
          <w:szCs w:val="24"/>
          <w:lang w:val="en-US"/>
        </w:rPr>
        <w:t>T</w:t>
      </w:r>
      <w:r w:rsidRPr="004F521C">
        <w:rPr>
          <w:rFonts w:ascii="Times New Roman" w:hAnsi="Times New Roman" w:cs="Times New Roman"/>
          <w:color w:val="000000"/>
          <w:sz w:val="24"/>
          <w:szCs w:val="24"/>
          <w:lang w:val="en-US"/>
        </w:rPr>
        <w:t xml:space="preserve">he Innovation Fund Denmark (HB) and </w:t>
      </w:r>
      <w:proofErr w:type="spellStart"/>
      <w:r w:rsidRPr="004F521C">
        <w:rPr>
          <w:rFonts w:ascii="Times New Roman" w:hAnsi="Times New Roman" w:cs="Times New Roman"/>
          <w:color w:val="000000"/>
          <w:sz w:val="24"/>
          <w:szCs w:val="24"/>
          <w:lang w:val="en-US"/>
        </w:rPr>
        <w:t>NordForsk</w:t>
      </w:r>
      <w:proofErr w:type="spellEnd"/>
      <w:r w:rsidRPr="004F521C">
        <w:rPr>
          <w:rFonts w:ascii="Times New Roman" w:hAnsi="Times New Roman" w:cs="Times New Roman"/>
          <w:color w:val="000000"/>
          <w:sz w:val="24"/>
          <w:szCs w:val="24"/>
          <w:lang w:val="en-US"/>
        </w:rPr>
        <w:t xml:space="preserve"> (through the funding to PM Heart (90580, HB)) supported this study.</w:t>
      </w:r>
    </w:p>
    <w:p w14:paraId="51C75D49" w14:textId="15C21951" w:rsidR="00F4339F" w:rsidRPr="004F521C" w:rsidRDefault="00F4339F" w:rsidP="004F521C">
      <w:pPr>
        <w:widowControl w:val="0"/>
        <w:spacing w:after="0" w:line="480" w:lineRule="auto"/>
        <w:rPr>
          <w:rFonts w:ascii="Times New Roman" w:hAnsi="Times New Roman" w:cs="Times New Roman"/>
          <w:color w:val="000000"/>
          <w:sz w:val="24"/>
          <w:szCs w:val="24"/>
          <w:lang w:val="en-US"/>
        </w:rPr>
      </w:pPr>
      <w:r w:rsidRPr="004F521C">
        <w:rPr>
          <w:rFonts w:ascii="Times New Roman" w:hAnsi="Times New Roman" w:cs="Times New Roman"/>
          <w:b/>
          <w:bCs/>
          <w:color w:val="000000"/>
          <w:sz w:val="24"/>
          <w:szCs w:val="24"/>
          <w:lang w:val="en-US"/>
        </w:rPr>
        <w:t xml:space="preserve">Disclosure statement: </w:t>
      </w:r>
      <w:r w:rsidRPr="004F521C">
        <w:rPr>
          <w:rFonts w:ascii="Times New Roman" w:hAnsi="Times New Roman" w:cs="Times New Roman"/>
          <w:color w:val="000000"/>
          <w:sz w:val="24"/>
          <w:szCs w:val="24"/>
          <w:lang w:val="en-US"/>
        </w:rPr>
        <w:t>None of the authors have conflicts of interest related to the current study.</w:t>
      </w:r>
      <w:bookmarkEnd w:id="0"/>
    </w:p>
    <w:p w14:paraId="68528A37"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Corresponding author: </w:t>
      </w:r>
    </w:p>
    <w:p w14:paraId="418D51DF" w14:textId="77777777" w:rsidR="00F4339F" w:rsidRPr="004F521C" w:rsidRDefault="00F4339F" w:rsidP="004F521C">
      <w:pPr>
        <w:widowControl w:val="0"/>
        <w:spacing w:after="0" w:line="480" w:lineRule="auto"/>
        <w:rPr>
          <w:rStyle w:val="Hyperlink"/>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Christoffer Rasmus Vissing, MD: </w:t>
      </w:r>
      <w:r w:rsidR="00DE6B79">
        <w:fldChar w:fldCharType="begin"/>
      </w:r>
      <w:r w:rsidR="00DE6B79" w:rsidRPr="00DE6B79">
        <w:rPr>
          <w:lang w:val="en-US"/>
          <w:rPrChange w:id="1" w:author="Christoffer Vissing" w:date="2023-09-22T14:04:00Z">
            <w:rPr/>
          </w:rPrChange>
        </w:rPr>
        <w:instrText>HYPERLINK "mailto:christoffer.rasmus.vissing@regionh.dk"</w:instrText>
      </w:r>
      <w:r w:rsidR="00DE6B79">
        <w:fldChar w:fldCharType="separate"/>
      </w:r>
      <w:r w:rsidRPr="004F521C">
        <w:rPr>
          <w:rStyle w:val="Hyperlink"/>
          <w:rFonts w:ascii="Times New Roman" w:hAnsi="Times New Roman" w:cs="Times New Roman"/>
          <w:sz w:val="24"/>
          <w:szCs w:val="24"/>
          <w:lang w:val="en-US"/>
        </w:rPr>
        <w:t>christoffer.rasmus.vissing@regionh.dk</w:t>
      </w:r>
      <w:r w:rsidR="00DE6B79">
        <w:rPr>
          <w:rStyle w:val="Hyperlink"/>
          <w:rFonts w:ascii="Times New Roman" w:hAnsi="Times New Roman" w:cs="Times New Roman"/>
          <w:sz w:val="24"/>
          <w:szCs w:val="24"/>
          <w:lang w:val="en-US"/>
        </w:rPr>
        <w:fldChar w:fldCharType="end"/>
      </w:r>
    </w:p>
    <w:p w14:paraId="658AB572"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The Capital Region’s Unit for Inherited Cardiac Diseases, </w:t>
      </w:r>
      <w:proofErr w:type="spellStart"/>
      <w:r w:rsidRPr="004F521C">
        <w:rPr>
          <w:rFonts w:ascii="Times New Roman" w:hAnsi="Times New Roman" w:cs="Times New Roman"/>
          <w:sz w:val="24"/>
          <w:szCs w:val="24"/>
          <w:lang w:val="en-US"/>
        </w:rPr>
        <w:t>Blegdamsvej</w:t>
      </w:r>
      <w:proofErr w:type="spellEnd"/>
      <w:r w:rsidRPr="004F521C">
        <w:rPr>
          <w:rFonts w:ascii="Times New Roman" w:hAnsi="Times New Roman" w:cs="Times New Roman"/>
          <w:sz w:val="24"/>
          <w:szCs w:val="24"/>
          <w:lang w:val="en-US"/>
        </w:rPr>
        <w:t xml:space="preserve"> 9,</w:t>
      </w:r>
    </w:p>
    <w:p w14:paraId="5C04D84C" w14:textId="09882F1B" w:rsidR="001D31C7" w:rsidRPr="004F521C" w:rsidRDefault="00F4339F" w:rsidP="004F521C">
      <w:pPr>
        <w:widowControl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lastRenderedPageBreak/>
        <w:t>Rigshospitalet, Copenhagen University Hospital, 2100-DK, Copenhagen, Denmark</w:t>
      </w:r>
    </w:p>
    <w:p w14:paraId="0B3540EF" w14:textId="77777777" w:rsidR="00195219" w:rsidRDefault="001D31C7" w:rsidP="004F521C">
      <w:pPr>
        <w:widowControl w:val="0"/>
        <w:spacing w:after="0" w:line="480" w:lineRule="auto"/>
        <w:rPr>
          <w:ins w:id="2" w:author="Christoffer Vissing" w:date="2023-09-27T11:36:00Z"/>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Twitter handles: </w:t>
      </w:r>
      <w:r w:rsidRPr="004F521C">
        <w:rPr>
          <w:rFonts w:ascii="Times New Roman" w:hAnsi="Times New Roman" w:cs="Times New Roman"/>
          <w:sz w:val="24"/>
          <w:szCs w:val="24"/>
          <w:lang w:val="en-US"/>
        </w:rPr>
        <w:t>@ulvedreng (CRV)</w:t>
      </w:r>
    </w:p>
    <w:p w14:paraId="155FC3AA" w14:textId="42550890" w:rsidR="00F4339F" w:rsidRPr="004F521C" w:rsidRDefault="00195219" w:rsidP="004F521C">
      <w:pPr>
        <w:widowControl w:val="0"/>
        <w:spacing w:after="0" w:line="480" w:lineRule="auto"/>
        <w:rPr>
          <w:rFonts w:ascii="Times New Roman" w:hAnsi="Times New Roman" w:cs="Times New Roman"/>
          <w:sz w:val="24"/>
          <w:szCs w:val="24"/>
          <w:lang w:val="en-US"/>
        </w:rPr>
      </w:pPr>
      <w:ins w:id="3" w:author="Christoffer Vissing" w:date="2023-09-27T11:36:00Z">
        <w:r w:rsidRPr="00CC1657">
          <w:rPr>
            <w:rFonts w:ascii="Times New Roman" w:hAnsi="Times New Roman" w:cs="Times New Roman"/>
            <w:b/>
            <w:bCs/>
            <w:sz w:val="24"/>
            <w:szCs w:val="24"/>
            <w:lang w:val="en-US"/>
          </w:rPr>
          <w:t>Tweet</w:t>
        </w:r>
        <w:r>
          <w:rPr>
            <w:rFonts w:ascii="Times New Roman" w:hAnsi="Times New Roman" w:cs="Times New Roman"/>
            <w:sz w:val="24"/>
            <w:szCs w:val="24"/>
            <w:lang w:val="en-US"/>
          </w:rPr>
          <w:t xml:space="preserve">: </w:t>
        </w:r>
      </w:ins>
      <w:ins w:id="4" w:author="Christoffer Vissing" w:date="2023-09-29T09:18:00Z">
        <w:r w:rsidR="005E68BC">
          <w:rPr>
            <w:rFonts w:ascii="Times New Roman" w:hAnsi="Times New Roman" w:cs="Times New Roman"/>
            <w:sz w:val="24"/>
            <w:szCs w:val="24"/>
            <w:lang w:val="en-US"/>
          </w:rPr>
          <w:t>This</w:t>
        </w:r>
      </w:ins>
      <w:ins w:id="5" w:author="Christoffer Vissing" w:date="2023-09-27T11:36:00Z">
        <w:r>
          <w:rPr>
            <w:rFonts w:ascii="Times New Roman" w:hAnsi="Times New Roman" w:cs="Times New Roman"/>
            <w:sz w:val="24"/>
            <w:szCs w:val="24"/>
            <w:lang w:val="en-US"/>
          </w:rPr>
          <w:t xml:space="preserve"> study</w:t>
        </w:r>
      </w:ins>
      <w:ins w:id="6" w:author="Christoffer Vissing" w:date="2023-09-29T09:19:00Z">
        <w:r w:rsidR="005E68BC">
          <w:rPr>
            <w:rFonts w:ascii="Times New Roman" w:hAnsi="Times New Roman" w:cs="Times New Roman"/>
            <w:sz w:val="24"/>
            <w:szCs w:val="24"/>
            <w:lang w:val="en-US"/>
          </w:rPr>
          <w:t xml:space="preserve"> provides</w:t>
        </w:r>
      </w:ins>
      <w:ins w:id="7" w:author="Christoffer Vissing" w:date="2023-09-27T11:36:00Z">
        <w:r>
          <w:rPr>
            <w:rFonts w:ascii="Times New Roman" w:hAnsi="Times New Roman" w:cs="Times New Roman"/>
            <w:sz w:val="24"/>
            <w:szCs w:val="24"/>
            <w:lang w:val="en-US"/>
          </w:rPr>
          <w:t xml:space="preserve"> evidence suggesting an extra cardiac effect of TTNtv on skeletal muscle. Muscle biopsies and MRI </w:t>
        </w:r>
      </w:ins>
      <w:ins w:id="8" w:author="Christoffer Vissing" w:date="2023-09-29T09:19:00Z">
        <w:r w:rsidR="005E68BC">
          <w:rPr>
            <w:rFonts w:ascii="Times New Roman" w:hAnsi="Times New Roman" w:cs="Times New Roman"/>
            <w:sz w:val="24"/>
            <w:szCs w:val="24"/>
            <w:lang w:val="en-US"/>
          </w:rPr>
          <w:t>found</w:t>
        </w:r>
      </w:ins>
      <w:ins w:id="9" w:author="Christoffer Vissing" w:date="2023-09-27T11:36:00Z">
        <w:r>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myopathic </w:t>
        </w:r>
        <w:r>
          <w:rPr>
            <w:rFonts w:ascii="Times New Roman" w:hAnsi="Times New Roman" w:cs="Times New Roman"/>
            <w:sz w:val="24"/>
            <w:szCs w:val="24"/>
            <w:lang w:val="en-US"/>
          </w:rPr>
          <w:t>changes</w:t>
        </w:r>
        <w:r w:rsidRPr="004F521C">
          <w:rPr>
            <w:rFonts w:ascii="Times New Roman" w:hAnsi="Times New Roman" w:cs="Times New Roman"/>
            <w:sz w:val="24"/>
            <w:szCs w:val="24"/>
            <w:lang w:val="en-US"/>
          </w:rPr>
          <w:t xml:space="preserve">, </w:t>
        </w:r>
        <w:r>
          <w:rPr>
            <w:rFonts w:ascii="Times New Roman" w:hAnsi="Times New Roman" w:cs="Times New Roman"/>
            <w:sz w:val="24"/>
            <w:szCs w:val="24"/>
            <w:lang w:val="en-US"/>
          </w:rPr>
          <w:t>altered myocyte composition, reduction in autophagic flux, and an increase in fat replacement of skeletal muscle compared to controls</w:t>
        </w:r>
        <w:r w:rsidRPr="004F521C">
          <w:rPr>
            <w:rFonts w:ascii="Times New Roman" w:hAnsi="Times New Roman" w:cs="Times New Roman"/>
            <w:sz w:val="24"/>
            <w:szCs w:val="24"/>
            <w:lang w:val="en-US"/>
          </w:rPr>
          <w:t xml:space="preserve">.   </w:t>
        </w:r>
      </w:ins>
      <w:r w:rsidR="00F4339F" w:rsidRPr="004F521C">
        <w:rPr>
          <w:rFonts w:ascii="Times New Roman" w:hAnsi="Times New Roman" w:cs="Times New Roman"/>
          <w:sz w:val="24"/>
          <w:szCs w:val="24"/>
          <w:lang w:val="en-US"/>
        </w:rPr>
        <w:br w:type="page"/>
      </w:r>
    </w:p>
    <w:p w14:paraId="15E1FDCB"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Abstract</w:t>
      </w:r>
    </w:p>
    <w:p w14:paraId="19D20E98" w14:textId="5B71CAD6" w:rsidR="00F4339F"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Background: </w:t>
      </w:r>
      <w:bookmarkStart w:id="10" w:name="_Hlk146699704"/>
      <w:ins w:id="11" w:author="Christoffer Rasmus Vissing" w:date="2023-09-27T09:31:00Z">
        <w:r w:rsidR="00BC55FC" w:rsidRPr="00BC55FC">
          <w:rPr>
            <w:rFonts w:ascii="Times New Roman" w:hAnsi="Times New Roman" w:cs="Times New Roman"/>
            <w:bCs/>
            <w:sz w:val="24"/>
            <w:szCs w:val="24"/>
            <w:lang w:val="en-US"/>
            <w:rPrChange w:id="12" w:author="Christoffer Rasmus Vissing" w:date="2023-09-27T09:32:00Z">
              <w:rPr>
                <w:rFonts w:ascii="Times New Roman" w:hAnsi="Times New Roman" w:cs="Times New Roman"/>
                <w:b/>
                <w:sz w:val="24"/>
                <w:szCs w:val="24"/>
                <w:lang w:val="en-US"/>
              </w:rPr>
            </w:rPrChange>
          </w:rPr>
          <w:t>Geneti</w:t>
        </w:r>
      </w:ins>
      <w:ins w:id="13" w:author="Christoffer Rasmus Vissing" w:date="2023-09-27T09:32:00Z">
        <w:r w:rsidR="00BC55FC" w:rsidRPr="00BC55FC">
          <w:rPr>
            <w:rFonts w:ascii="Times New Roman" w:hAnsi="Times New Roman" w:cs="Times New Roman"/>
            <w:bCs/>
            <w:sz w:val="24"/>
            <w:szCs w:val="24"/>
            <w:lang w:val="en-US"/>
            <w:rPrChange w:id="14" w:author="Christoffer Rasmus Vissing" w:date="2023-09-27T09:32:00Z">
              <w:rPr>
                <w:rFonts w:ascii="Times New Roman" w:hAnsi="Times New Roman" w:cs="Times New Roman"/>
                <w:b/>
                <w:sz w:val="24"/>
                <w:szCs w:val="24"/>
                <w:lang w:val="en-US"/>
              </w:rPr>
            </w:rPrChange>
          </w:rPr>
          <w:t>c</w:t>
        </w:r>
        <w:r w:rsidR="00BC55FC">
          <w:rPr>
            <w:rFonts w:ascii="Times New Roman" w:hAnsi="Times New Roman" w:cs="Times New Roman"/>
            <w:b/>
            <w:sz w:val="24"/>
            <w:szCs w:val="24"/>
            <w:lang w:val="en-US"/>
          </w:rPr>
          <w:t xml:space="preserve"> </w:t>
        </w:r>
      </w:ins>
      <w:del w:id="15" w:author="Christoffer Rasmus Vissing" w:date="2023-09-27T09:32:00Z">
        <w:r w:rsidR="00D10412" w:rsidRPr="004F521C" w:rsidDel="00BC55FC">
          <w:rPr>
            <w:rFonts w:ascii="Times New Roman" w:hAnsi="Times New Roman" w:cs="Times New Roman"/>
            <w:bCs/>
            <w:sz w:val="24"/>
            <w:szCs w:val="24"/>
            <w:lang w:val="en-US"/>
          </w:rPr>
          <w:delText>V</w:delText>
        </w:r>
      </w:del>
      <w:ins w:id="16" w:author="Christoffer Rasmus Vissing" w:date="2023-09-27T09:32:00Z">
        <w:r w:rsidR="00BC55FC">
          <w:rPr>
            <w:rFonts w:ascii="Times New Roman" w:hAnsi="Times New Roman" w:cs="Times New Roman"/>
            <w:bCs/>
            <w:sz w:val="24"/>
            <w:szCs w:val="24"/>
            <w:lang w:val="en-US"/>
          </w:rPr>
          <w:t>v</w:t>
        </w:r>
      </w:ins>
      <w:r w:rsidRPr="004F521C">
        <w:rPr>
          <w:rFonts w:ascii="Times New Roman" w:hAnsi="Times New Roman" w:cs="Times New Roman"/>
          <w:bCs/>
          <w:sz w:val="24"/>
          <w:szCs w:val="24"/>
          <w:lang w:val="en-US"/>
        </w:rPr>
        <w:t xml:space="preserve">ariants in </w:t>
      </w:r>
      <w:r w:rsidRPr="004F521C">
        <w:rPr>
          <w:rFonts w:ascii="Times New Roman" w:hAnsi="Times New Roman" w:cs="Times New Roman"/>
          <w:bCs/>
          <w:i/>
          <w:iCs/>
          <w:sz w:val="24"/>
          <w:szCs w:val="24"/>
          <w:lang w:val="en-US"/>
        </w:rPr>
        <w:t xml:space="preserve">TTN </w:t>
      </w:r>
      <w:r w:rsidR="00D10412" w:rsidRPr="004F521C">
        <w:rPr>
          <w:rFonts w:ascii="Times New Roman" w:hAnsi="Times New Roman" w:cs="Times New Roman"/>
          <w:bCs/>
          <w:sz w:val="24"/>
          <w:szCs w:val="24"/>
          <w:lang w:val="en-US"/>
        </w:rPr>
        <w:t xml:space="preserve">are </w:t>
      </w:r>
      <w:r w:rsidRPr="004F521C">
        <w:rPr>
          <w:rFonts w:ascii="Times New Roman" w:hAnsi="Times New Roman" w:cs="Times New Roman"/>
          <w:bCs/>
          <w:sz w:val="24"/>
          <w:szCs w:val="24"/>
          <w:lang w:val="en-US"/>
        </w:rPr>
        <w:t xml:space="preserve">associated </w:t>
      </w:r>
      <w:bookmarkEnd w:id="10"/>
      <w:r w:rsidRPr="004F521C">
        <w:rPr>
          <w:rFonts w:ascii="Times New Roman" w:hAnsi="Times New Roman" w:cs="Times New Roman"/>
          <w:bCs/>
          <w:sz w:val="24"/>
          <w:szCs w:val="24"/>
          <w:lang w:val="en-US"/>
        </w:rPr>
        <w:t xml:space="preserve">with dilated cardiomyopathy (DCM) and skeletal myopathy. However, the skeletal muscle phenotype in </w:t>
      </w:r>
      <w:r w:rsidR="009D3815" w:rsidRPr="004F521C">
        <w:rPr>
          <w:rFonts w:ascii="Times New Roman" w:hAnsi="Times New Roman" w:cs="Times New Roman"/>
          <w:bCs/>
          <w:sz w:val="24"/>
          <w:szCs w:val="24"/>
          <w:lang w:val="en-US"/>
        </w:rPr>
        <w:t xml:space="preserve">individuals </w:t>
      </w:r>
      <w:r w:rsidRPr="004F521C">
        <w:rPr>
          <w:rFonts w:ascii="Times New Roman" w:hAnsi="Times New Roman" w:cs="Times New Roman"/>
          <w:bCs/>
          <w:sz w:val="24"/>
          <w:szCs w:val="24"/>
          <w:lang w:val="en-US"/>
        </w:rPr>
        <w:t xml:space="preserve">carrying heterozygous truncating </w:t>
      </w:r>
      <w:r w:rsidRPr="004F521C">
        <w:rPr>
          <w:rFonts w:ascii="Times New Roman" w:hAnsi="Times New Roman" w:cs="Times New Roman"/>
          <w:bCs/>
          <w:i/>
          <w:iCs/>
          <w:sz w:val="24"/>
          <w:szCs w:val="24"/>
          <w:lang w:val="en-US"/>
        </w:rPr>
        <w:t>TTN</w:t>
      </w:r>
      <w:r w:rsidRPr="004F521C">
        <w:rPr>
          <w:rFonts w:ascii="Times New Roman" w:hAnsi="Times New Roman" w:cs="Times New Roman"/>
          <w:bCs/>
          <w:sz w:val="24"/>
          <w:szCs w:val="24"/>
          <w:lang w:val="en-US"/>
        </w:rPr>
        <w:t xml:space="preserve"> variants (TTNtv), the </w:t>
      </w:r>
      <w:r w:rsidR="00E85121" w:rsidRPr="004F521C">
        <w:rPr>
          <w:rFonts w:ascii="Times New Roman" w:hAnsi="Times New Roman" w:cs="Times New Roman"/>
          <w:bCs/>
          <w:sz w:val="24"/>
          <w:szCs w:val="24"/>
          <w:lang w:val="en-US"/>
        </w:rPr>
        <w:t>leading</w:t>
      </w:r>
      <w:r w:rsidRPr="004F521C">
        <w:rPr>
          <w:rFonts w:ascii="Times New Roman" w:hAnsi="Times New Roman" w:cs="Times New Roman"/>
          <w:bCs/>
          <w:sz w:val="24"/>
          <w:szCs w:val="24"/>
          <w:lang w:val="en-US"/>
        </w:rPr>
        <w:t xml:space="preserve"> cause of DCM</w:t>
      </w:r>
      <w:r w:rsidR="002B498C" w:rsidRPr="004F521C">
        <w:rPr>
          <w:rFonts w:ascii="Times New Roman" w:hAnsi="Times New Roman" w:cs="Times New Roman"/>
          <w:bCs/>
          <w:sz w:val="24"/>
          <w:szCs w:val="24"/>
          <w:lang w:val="en-US"/>
        </w:rPr>
        <w:t>, is understudied</w:t>
      </w:r>
      <w:r w:rsidRPr="004F521C">
        <w:rPr>
          <w:rFonts w:ascii="Times New Roman" w:hAnsi="Times New Roman" w:cs="Times New Roman"/>
          <w:bCs/>
          <w:sz w:val="24"/>
          <w:szCs w:val="24"/>
          <w:lang w:val="en-US"/>
        </w:rPr>
        <w:t xml:space="preserve">. </w:t>
      </w:r>
    </w:p>
    <w:p w14:paraId="2A869963" w14:textId="3AF4C2A1"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Objectives: </w:t>
      </w:r>
      <w:r w:rsidR="009D3815" w:rsidRPr="004F521C">
        <w:rPr>
          <w:rFonts w:ascii="Times New Roman" w:hAnsi="Times New Roman" w:cs="Times New Roman"/>
          <w:bCs/>
          <w:sz w:val="24"/>
          <w:szCs w:val="24"/>
          <w:lang w:val="en-US"/>
        </w:rPr>
        <w:t>A</w:t>
      </w:r>
      <w:r w:rsidRPr="004F521C">
        <w:rPr>
          <w:rFonts w:ascii="Times New Roman" w:hAnsi="Times New Roman" w:cs="Times New Roman"/>
          <w:bCs/>
          <w:sz w:val="24"/>
          <w:szCs w:val="24"/>
          <w:lang w:val="en-US"/>
        </w:rPr>
        <w:t>ssess the skeletal muscle phenotype associated with TTNtv.</w:t>
      </w:r>
    </w:p>
    <w:p w14:paraId="08B73F56" w14:textId="628DC3AF"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sz w:val="24"/>
          <w:szCs w:val="24"/>
          <w:lang w:val="en-US"/>
        </w:rPr>
        <w:t>Methods:</w:t>
      </w:r>
      <w:r w:rsidR="002B498C" w:rsidRPr="004F521C" w:rsidDel="002B498C">
        <w:rPr>
          <w:rFonts w:ascii="Times New Roman" w:hAnsi="Times New Roman" w:cs="Times New Roman"/>
          <w:b/>
          <w:sz w:val="24"/>
          <w:szCs w:val="24"/>
          <w:lang w:val="en-US"/>
        </w:rPr>
        <w:t xml:space="preserve"> </w:t>
      </w:r>
      <w:r w:rsidR="002B498C" w:rsidRPr="004F521C">
        <w:rPr>
          <w:rFonts w:ascii="Times New Roman" w:hAnsi="Times New Roman" w:cs="Times New Roman"/>
          <w:sz w:val="24"/>
          <w:szCs w:val="24"/>
          <w:lang w:val="en-US"/>
        </w:rPr>
        <w:t>Participants with TTNtv were included in</w:t>
      </w:r>
      <w:r w:rsidR="00BF6009" w:rsidRPr="004F521C">
        <w:rPr>
          <w:rFonts w:ascii="Times New Roman" w:hAnsi="Times New Roman" w:cs="Times New Roman"/>
          <w:sz w:val="24"/>
          <w:szCs w:val="24"/>
          <w:lang w:val="en-US"/>
        </w:rPr>
        <w:t xml:space="preserve"> a</w:t>
      </w:r>
      <w:r w:rsidRPr="004F521C">
        <w:rPr>
          <w:rFonts w:ascii="Times New Roman" w:hAnsi="Times New Roman" w:cs="Times New Roman"/>
          <w:sz w:val="24"/>
          <w:szCs w:val="24"/>
          <w:lang w:val="en-US"/>
        </w:rPr>
        <w:t xml:space="preserve"> cross-sectional study</w:t>
      </w:r>
      <w:r w:rsidR="002B498C" w:rsidRPr="004F521C">
        <w:rPr>
          <w:rFonts w:ascii="Times New Roman" w:hAnsi="Times New Roman" w:cs="Times New Roman"/>
          <w:sz w:val="24"/>
          <w:szCs w:val="24"/>
          <w:lang w:val="en-US"/>
        </w:rPr>
        <w:t>.</w:t>
      </w:r>
      <w:ins w:id="17" w:author="Christoffer Vissing" w:date="2023-09-26T10:08:00Z">
        <w:r w:rsidR="00F96A8E">
          <w:rPr>
            <w:rFonts w:ascii="Times New Roman" w:hAnsi="Times New Roman" w:cs="Times New Roman"/>
            <w:sz w:val="24"/>
            <w:szCs w:val="24"/>
            <w:lang w:val="en-US"/>
          </w:rPr>
          <w:t xml:space="preserve"> </w:t>
        </w:r>
      </w:ins>
      <w:r w:rsidR="002B498C" w:rsidRPr="004F521C">
        <w:rPr>
          <w:rFonts w:ascii="Times New Roman" w:hAnsi="Times New Roman" w:cs="Times New Roman"/>
          <w:sz w:val="24"/>
          <w:szCs w:val="24"/>
          <w:lang w:val="en-US"/>
        </w:rPr>
        <w:t>Skeletal muscle fat fraction was evaluated by magnetic resonance imaging (compared against healthy controls and controls with non-TTNtv DCM). Muscle strength was evaluated by dynamometry and muscle biopsies were analyzed</w:t>
      </w:r>
      <w:r w:rsidRPr="004F521C">
        <w:rPr>
          <w:rFonts w:ascii="Times New Roman" w:hAnsi="Times New Roman" w:cs="Times New Roman"/>
          <w:sz w:val="24"/>
          <w:szCs w:val="24"/>
          <w:lang w:val="en-US"/>
        </w:rPr>
        <w:t xml:space="preserve">. </w:t>
      </w:r>
    </w:p>
    <w:p w14:paraId="6CB290EB" w14:textId="07A8BF12" w:rsidR="00BB329F"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Results:</w:t>
      </w:r>
      <w:r w:rsidRPr="004F521C">
        <w:rPr>
          <w:rFonts w:ascii="Times New Roman" w:hAnsi="Times New Roman" w:cs="Times New Roman"/>
          <w:bCs/>
          <w:sz w:val="24"/>
          <w:szCs w:val="24"/>
          <w:lang w:val="en-US"/>
        </w:rPr>
        <w:t xml:space="preserve"> Twenty-five </w:t>
      </w:r>
      <w:r w:rsidR="00BF6009" w:rsidRPr="004F521C">
        <w:rPr>
          <w:rFonts w:ascii="Times New Roman" w:hAnsi="Times New Roman" w:cs="Times New Roman"/>
          <w:bCs/>
          <w:sz w:val="24"/>
          <w:szCs w:val="24"/>
          <w:lang w:val="en-US"/>
        </w:rPr>
        <w:t>TTNtv-</w:t>
      </w:r>
      <w:r w:rsidRPr="004F521C">
        <w:rPr>
          <w:rFonts w:ascii="Times New Roman" w:hAnsi="Times New Roman" w:cs="Times New Roman"/>
          <w:bCs/>
          <w:sz w:val="24"/>
          <w:szCs w:val="24"/>
          <w:lang w:val="en-US"/>
        </w:rPr>
        <w:t>participants</w:t>
      </w:r>
      <w:bookmarkStart w:id="18" w:name="_Hlk146699741"/>
      <w:r w:rsidRPr="004F521C">
        <w:rPr>
          <w:rFonts w:ascii="Times New Roman" w:hAnsi="Times New Roman" w:cs="Times New Roman"/>
          <w:bCs/>
          <w:sz w:val="24"/>
          <w:szCs w:val="24"/>
          <w:lang w:val="en-US"/>
        </w:rPr>
        <w:t xml:space="preserve"> (11 women,</w:t>
      </w:r>
      <w:ins w:id="19" w:author="Christoffer Vissing" w:date="2023-09-26T10:45:00Z">
        <w:r w:rsidR="00F06504">
          <w:rPr>
            <w:rFonts w:ascii="Times New Roman" w:hAnsi="Times New Roman" w:cs="Times New Roman"/>
            <w:bCs/>
            <w:sz w:val="24"/>
            <w:szCs w:val="24"/>
            <w:lang w:val="en-US"/>
          </w:rPr>
          <w:t xml:space="preserve"> </w:t>
        </w:r>
        <w:proofErr w:type="spellStart"/>
        <w:r w:rsidR="00F06504">
          <w:rPr>
            <w:rFonts w:ascii="Times New Roman" w:hAnsi="Times New Roman" w:cs="Times New Roman"/>
            <w:bCs/>
            <w:sz w:val="24"/>
            <w:szCs w:val="24"/>
            <w:lang w:val="en-US"/>
          </w:rPr>
          <w:t>mean</w:t>
        </w:r>
        <w:r w:rsidR="00F06504" w:rsidRPr="004F521C">
          <w:rPr>
            <w:rFonts w:ascii="Times New Roman" w:hAnsi="Times New Roman" w:cs="Times New Roman"/>
            <w:bCs/>
            <w:sz w:val="24"/>
            <w:szCs w:val="24"/>
            <w:lang w:val="en-US"/>
          </w:rPr>
          <w:t>±</w:t>
        </w:r>
        <w:r w:rsidR="00F06504">
          <w:rPr>
            <w:rFonts w:ascii="Times New Roman" w:hAnsi="Times New Roman" w:cs="Times New Roman"/>
            <w:bCs/>
            <w:sz w:val="24"/>
            <w:szCs w:val="24"/>
            <w:lang w:val="en-US"/>
          </w:rPr>
          <w:t>SD</w:t>
        </w:r>
      </w:ins>
      <w:proofErr w:type="spellEnd"/>
      <w:r w:rsidRPr="004F521C">
        <w:rPr>
          <w:rFonts w:ascii="Times New Roman" w:hAnsi="Times New Roman" w:cs="Times New Roman"/>
          <w:bCs/>
          <w:sz w:val="24"/>
          <w:szCs w:val="24"/>
          <w:lang w:val="en-US"/>
        </w:rPr>
        <w:t xml:space="preserve"> age 51±15 years, left ventricular ejection fraction 45±10%) </w:t>
      </w:r>
      <w:bookmarkEnd w:id="18"/>
      <w:r w:rsidRPr="004F521C">
        <w:rPr>
          <w:rFonts w:ascii="Times New Roman" w:hAnsi="Times New Roman" w:cs="Times New Roman"/>
          <w:bCs/>
          <w:sz w:val="24"/>
          <w:szCs w:val="24"/>
          <w:lang w:val="en-US"/>
        </w:rPr>
        <w:t xml:space="preserve">were included (19 had DCM). </w:t>
      </w:r>
      <w:r w:rsidR="00133B39" w:rsidRPr="004F521C">
        <w:rPr>
          <w:rFonts w:ascii="Times New Roman" w:hAnsi="Times New Roman" w:cs="Times New Roman"/>
          <w:bCs/>
          <w:sz w:val="24"/>
          <w:szCs w:val="24"/>
          <w:lang w:val="en-US"/>
        </w:rPr>
        <w:t xml:space="preserve">Compared to </w:t>
      </w:r>
      <w:r w:rsidR="0007299B" w:rsidRPr="004F521C">
        <w:rPr>
          <w:rFonts w:ascii="Times New Roman" w:hAnsi="Times New Roman" w:cs="Times New Roman"/>
          <w:bCs/>
          <w:sz w:val="24"/>
          <w:szCs w:val="24"/>
          <w:lang w:val="en-US"/>
        </w:rPr>
        <w:t xml:space="preserve">healthy </w:t>
      </w:r>
      <w:r w:rsidR="00133B39" w:rsidRPr="004F521C">
        <w:rPr>
          <w:rFonts w:ascii="Times New Roman" w:hAnsi="Times New Roman" w:cs="Times New Roman"/>
          <w:bCs/>
          <w:sz w:val="24"/>
          <w:szCs w:val="24"/>
          <w:lang w:val="en-US"/>
        </w:rPr>
        <w:t>controls</w:t>
      </w:r>
      <w:r w:rsidR="0007299B" w:rsidRPr="004F521C">
        <w:rPr>
          <w:rFonts w:ascii="Times New Roman" w:hAnsi="Times New Roman" w:cs="Times New Roman"/>
          <w:bCs/>
          <w:sz w:val="24"/>
          <w:szCs w:val="24"/>
          <w:lang w:val="en-US"/>
        </w:rPr>
        <w:t xml:space="preserve"> (n=25)</w:t>
      </w:r>
      <w:r w:rsidR="00133B39" w:rsidRPr="004F521C">
        <w:rPr>
          <w:rFonts w:ascii="Times New Roman" w:hAnsi="Times New Roman" w:cs="Times New Roman"/>
          <w:bCs/>
          <w:sz w:val="24"/>
          <w:szCs w:val="24"/>
          <w:lang w:val="en-US"/>
        </w:rPr>
        <w:t xml:space="preserve">, </w:t>
      </w:r>
      <w:r w:rsidRPr="004F521C">
        <w:rPr>
          <w:rFonts w:ascii="Times New Roman" w:hAnsi="Times New Roman" w:cs="Times New Roman"/>
          <w:bCs/>
          <w:sz w:val="24"/>
          <w:szCs w:val="24"/>
          <w:lang w:val="en-US"/>
        </w:rPr>
        <w:t>fat fraction</w:t>
      </w:r>
      <w:r w:rsidR="002B498C" w:rsidRPr="004F521C">
        <w:rPr>
          <w:rFonts w:ascii="Times New Roman" w:hAnsi="Times New Roman" w:cs="Times New Roman"/>
          <w:bCs/>
          <w:sz w:val="24"/>
          <w:szCs w:val="24"/>
          <w:lang w:val="en-US"/>
        </w:rPr>
        <w:t xml:space="preserve"> was higher</w:t>
      </w:r>
      <w:r w:rsidRPr="004F521C">
        <w:rPr>
          <w:rFonts w:ascii="Times New Roman" w:hAnsi="Times New Roman" w:cs="Times New Roman"/>
          <w:bCs/>
          <w:sz w:val="24"/>
          <w:szCs w:val="24"/>
          <w:lang w:val="en-US"/>
        </w:rPr>
        <w:t xml:space="preserve"> in calf- (12.5% vs 9.9%, p=0.013), thigh- (12.2% vs 9.3%, p=0.004) and paraspinal muscles (18.8% vs 13.9%, p=0.008)</w:t>
      </w:r>
      <w:r w:rsidR="002B498C" w:rsidRPr="004F521C">
        <w:rPr>
          <w:rFonts w:ascii="Times New Roman" w:hAnsi="Times New Roman" w:cs="Times New Roman"/>
          <w:bCs/>
          <w:sz w:val="24"/>
          <w:szCs w:val="24"/>
          <w:lang w:val="en-US"/>
        </w:rPr>
        <w:t xml:space="preserve"> of TTNtv-participants</w:t>
      </w:r>
      <w:r w:rsidRPr="004F521C">
        <w:rPr>
          <w:rFonts w:ascii="Times New Roman" w:hAnsi="Times New Roman" w:cs="Times New Roman"/>
          <w:bCs/>
          <w:sz w:val="24"/>
          <w:szCs w:val="24"/>
          <w:lang w:val="en-US"/>
        </w:rPr>
        <w:t>.</w:t>
      </w:r>
      <w:r w:rsidR="00777D27" w:rsidRPr="004F521C">
        <w:rPr>
          <w:rFonts w:ascii="Times New Roman" w:hAnsi="Times New Roman" w:cs="Times New Roman"/>
          <w:bCs/>
          <w:sz w:val="24"/>
          <w:szCs w:val="24"/>
          <w:lang w:val="en-US"/>
        </w:rPr>
        <w:t xml:space="preserve"> </w:t>
      </w:r>
      <w:bookmarkStart w:id="20" w:name="_Hlk146699775"/>
      <w:r w:rsidR="002B498C" w:rsidRPr="004F521C">
        <w:rPr>
          <w:rFonts w:ascii="Times New Roman" w:hAnsi="Times New Roman" w:cs="Times New Roman"/>
          <w:bCs/>
          <w:sz w:val="24"/>
          <w:szCs w:val="24"/>
          <w:lang w:val="en-US"/>
        </w:rPr>
        <w:t>L</w:t>
      </w:r>
      <w:r w:rsidR="00777D27" w:rsidRPr="004F521C">
        <w:rPr>
          <w:rFonts w:ascii="Times New Roman" w:hAnsi="Times New Roman" w:cs="Times New Roman"/>
          <w:bCs/>
          <w:sz w:val="24"/>
          <w:szCs w:val="24"/>
          <w:lang w:val="en-US"/>
        </w:rPr>
        <w:t>inear mixed</w:t>
      </w:r>
      <w:ins w:id="21" w:author="Christoffer Vissing" w:date="2023-09-25T15:10:00Z">
        <w:r w:rsidR="008642CC">
          <w:rPr>
            <w:rFonts w:ascii="Times New Roman" w:hAnsi="Times New Roman" w:cs="Times New Roman"/>
            <w:bCs/>
            <w:sz w:val="24"/>
            <w:szCs w:val="24"/>
            <w:lang w:val="en-US"/>
          </w:rPr>
          <w:t xml:space="preserve"> effects</w:t>
        </w:r>
      </w:ins>
      <w:r w:rsidR="00777D27" w:rsidRPr="004F521C">
        <w:rPr>
          <w:rFonts w:ascii="Times New Roman" w:hAnsi="Times New Roman" w:cs="Times New Roman"/>
          <w:bCs/>
          <w:sz w:val="24"/>
          <w:szCs w:val="24"/>
          <w:lang w:val="en-US"/>
        </w:rPr>
        <w:t xml:space="preserve"> modelling</w:t>
      </w:r>
      <w:bookmarkEnd w:id="20"/>
      <w:r w:rsidR="00777D27" w:rsidRPr="004F521C">
        <w:rPr>
          <w:rFonts w:ascii="Times New Roman" w:hAnsi="Times New Roman" w:cs="Times New Roman"/>
          <w:bCs/>
          <w:sz w:val="24"/>
          <w:szCs w:val="24"/>
          <w:lang w:val="en-US"/>
        </w:rPr>
        <w:t xml:space="preserve">, </w:t>
      </w:r>
      <w:r w:rsidR="002B498C" w:rsidRPr="004F521C">
        <w:rPr>
          <w:rFonts w:ascii="Times New Roman" w:hAnsi="Times New Roman" w:cs="Times New Roman"/>
          <w:bCs/>
          <w:sz w:val="24"/>
          <w:szCs w:val="24"/>
          <w:lang w:val="en-US"/>
        </w:rPr>
        <w:t xml:space="preserve">found higher </w:t>
      </w:r>
      <w:r w:rsidR="00777D27" w:rsidRPr="004F521C">
        <w:rPr>
          <w:rFonts w:ascii="Times New Roman" w:hAnsi="Times New Roman" w:cs="Times New Roman"/>
          <w:bCs/>
          <w:sz w:val="24"/>
          <w:szCs w:val="24"/>
          <w:lang w:val="en-US"/>
        </w:rPr>
        <w:t>fat fractions in TTNtv participants compare</w:t>
      </w:r>
      <w:r w:rsidR="00BF6009" w:rsidRPr="004F521C">
        <w:rPr>
          <w:rFonts w:ascii="Times New Roman" w:hAnsi="Times New Roman" w:cs="Times New Roman"/>
          <w:bCs/>
          <w:sz w:val="24"/>
          <w:szCs w:val="24"/>
          <w:lang w:val="en-US"/>
        </w:rPr>
        <w:t>d</w:t>
      </w:r>
      <w:r w:rsidR="00777D27" w:rsidRPr="004F521C">
        <w:rPr>
          <w:rFonts w:ascii="Times New Roman" w:hAnsi="Times New Roman" w:cs="Times New Roman"/>
          <w:bCs/>
          <w:sz w:val="24"/>
          <w:szCs w:val="24"/>
          <w:lang w:val="en-US"/>
        </w:rPr>
        <w:t xml:space="preserve"> to healthy controls (</w:t>
      </w:r>
      <w:r w:rsidR="00777D27" w:rsidRPr="004F521C">
        <w:rPr>
          <w:rFonts w:ascii="Times New Roman" w:hAnsi="Times New Roman" w:cs="Times New Roman"/>
          <w:sz w:val="24"/>
          <w:szCs w:val="24"/>
          <w:lang w:val="en-US"/>
        </w:rPr>
        <w:t>2.5% [CI: 1.4-3.7], p&lt;0.001</w:t>
      </w:r>
      <w:r w:rsidR="00777D27" w:rsidRPr="004F521C">
        <w:rPr>
          <w:rFonts w:ascii="Times New Roman" w:hAnsi="Times New Roman" w:cs="Times New Roman"/>
          <w:bCs/>
          <w:sz w:val="24"/>
          <w:szCs w:val="24"/>
          <w:lang w:val="en-US"/>
        </w:rPr>
        <w:t xml:space="preserve">) and controls with non-TTNtv genetic DCM (n=7; </w:t>
      </w:r>
      <w:r w:rsidR="00777D27" w:rsidRPr="004F521C">
        <w:rPr>
          <w:rFonts w:ascii="Times New Roman" w:hAnsi="Times New Roman" w:cs="Times New Roman"/>
          <w:sz w:val="24"/>
          <w:szCs w:val="24"/>
          <w:lang w:val="en-US"/>
        </w:rPr>
        <w:t>1.5% [</w:t>
      </w:r>
      <w:r w:rsidR="00777D27" w:rsidRPr="004F521C">
        <w:rPr>
          <w:rFonts w:ascii="Times New Roman" w:hAnsi="Times New Roman" w:cs="Times New Roman"/>
          <w:bCs/>
          <w:sz w:val="24"/>
          <w:szCs w:val="24"/>
          <w:lang w:val="en-US"/>
        </w:rPr>
        <w:t>CI: 0.2-2.8</w:t>
      </w:r>
      <w:r w:rsidR="00777D27" w:rsidRPr="004F521C">
        <w:rPr>
          <w:rFonts w:ascii="Times New Roman" w:hAnsi="Times New Roman" w:cs="Times New Roman"/>
          <w:sz w:val="24"/>
          <w:szCs w:val="24"/>
          <w:lang w:val="en-US"/>
        </w:rPr>
        <w:t>], p=0.025</w:t>
      </w:r>
      <w:r w:rsidR="00777D27" w:rsidRPr="004F521C">
        <w:rPr>
          <w:rFonts w:ascii="Times New Roman" w:hAnsi="Times New Roman" w:cs="Times New Roman"/>
          <w:bCs/>
          <w:sz w:val="24"/>
          <w:szCs w:val="24"/>
          <w:lang w:val="en-US"/>
        </w:rPr>
        <w:t>).</w:t>
      </w:r>
      <w:r w:rsidRPr="004F521C">
        <w:rPr>
          <w:rFonts w:ascii="Times New Roman" w:hAnsi="Times New Roman" w:cs="Times New Roman"/>
          <w:bCs/>
          <w:sz w:val="24"/>
          <w:szCs w:val="24"/>
          <w:lang w:val="en-US"/>
        </w:rPr>
        <w:t xml:space="preserve"> Muscle strength was </w:t>
      </w:r>
      <w:r w:rsidR="006334EA" w:rsidRPr="004F521C">
        <w:rPr>
          <w:rFonts w:ascii="Times New Roman" w:hAnsi="Times New Roman" w:cs="Times New Roman"/>
          <w:bCs/>
          <w:sz w:val="24"/>
          <w:szCs w:val="24"/>
          <w:lang w:val="en-US"/>
        </w:rPr>
        <w:t>within 1 SD of normal values</w:t>
      </w:r>
      <w:r w:rsidRPr="004F521C">
        <w:rPr>
          <w:rFonts w:ascii="Times New Roman" w:hAnsi="Times New Roman" w:cs="Times New Roman"/>
          <w:bCs/>
          <w:sz w:val="24"/>
          <w:szCs w:val="24"/>
          <w:lang w:val="en-US"/>
        </w:rPr>
        <w:t xml:space="preserve">. </w:t>
      </w:r>
      <w:r w:rsidR="002B498C" w:rsidRPr="004F521C">
        <w:rPr>
          <w:rFonts w:ascii="Times New Roman" w:hAnsi="Times New Roman" w:cs="Times New Roman"/>
          <w:bCs/>
          <w:sz w:val="24"/>
          <w:szCs w:val="24"/>
          <w:lang w:val="en-US"/>
        </w:rPr>
        <w:t>B</w:t>
      </w:r>
      <w:r w:rsidR="00BB329F" w:rsidRPr="004F521C">
        <w:rPr>
          <w:rFonts w:ascii="Times New Roman" w:hAnsi="Times New Roman" w:cs="Times New Roman"/>
          <w:bCs/>
          <w:sz w:val="24"/>
          <w:szCs w:val="24"/>
          <w:lang w:val="en-US"/>
        </w:rPr>
        <w:t xml:space="preserve">iopsies </w:t>
      </w:r>
      <w:r w:rsidR="00BF6009" w:rsidRPr="004F521C">
        <w:rPr>
          <w:rFonts w:ascii="Times New Roman" w:hAnsi="Times New Roman" w:cs="Times New Roman"/>
          <w:bCs/>
          <w:sz w:val="24"/>
          <w:szCs w:val="24"/>
          <w:lang w:val="en-US"/>
        </w:rPr>
        <w:t xml:space="preserve">from </w:t>
      </w:r>
      <w:r w:rsidR="00BB329F" w:rsidRPr="004F521C">
        <w:rPr>
          <w:rFonts w:ascii="Times New Roman" w:hAnsi="Times New Roman" w:cs="Times New Roman"/>
          <w:bCs/>
          <w:sz w:val="24"/>
          <w:szCs w:val="24"/>
          <w:lang w:val="en-US"/>
        </w:rPr>
        <w:t xml:space="preserve">21 participants </w:t>
      </w:r>
      <w:r w:rsidR="009D3815" w:rsidRPr="004F521C">
        <w:rPr>
          <w:rFonts w:ascii="Times New Roman" w:hAnsi="Times New Roman" w:cs="Times New Roman"/>
          <w:bCs/>
          <w:sz w:val="24"/>
          <w:szCs w:val="24"/>
          <w:lang w:val="en-US"/>
        </w:rPr>
        <w:t>found</w:t>
      </w:r>
      <w:r w:rsidRPr="004F521C">
        <w:rPr>
          <w:rFonts w:ascii="Times New Roman" w:hAnsi="Times New Roman" w:cs="Times New Roman"/>
          <w:bCs/>
          <w:sz w:val="24"/>
          <w:szCs w:val="24"/>
          <w:lang w:val="en-US"/>
        </w:rPr>
        <w:t xml:space="preserve"> </w:t>
      </w:r>
      <w:r w:rsidR="00BB329F" w:rsidRPr="004F521C">
        <w:rPr>
          <w:rFonts w:ascii="Times New Roman" w:hAnsi="Times New Roman" w:cs="Times New Roman"/>
          <w:bCs/>
          <w:sz w:val="24"/>
          <w:szCs w:val="24"/>
          <w:lang w:val="en-US"/>
        </w:rPr>
        <w:t>myopathic features</w:t>
      </w:r>
      <w:r w:rsidR="002B498C" w:rsidRPr="004F521C">
        <w:rPr>
          <w:rFonts w:ascii="Times New Roman" w:hAnsi="Times New Roman" w:cs="Times New Roman"/>
          <w:bCs/>
          <w:sz w:val="24"/>
          <w:szCs w:val="24"/>
          <w:lang w:val="en-US"/>
        </w:rPr>
        <w:t xml:space="preserve"> in 13 (62%)</w:t>
      </w:r>
      <w:r w:rsidR="00A239A8" w:rsidRPr="004F521C">
        <w:rPr>
          <w:rFonts w:ascii="Times New Roman" w:hAnsi="Times New Roman" w:cs="Times New Roman"/>
          <w:bCs/>
          <w:sz w:val="24"/>
          <w:szCs w:val="24"/>
          <w:lang w:val="en-US"/>
        </w:rPr>
        <w:t>,</w:t>
      </w:r>
      <w:r w:rsidR="00BB329F" w:rsidRPr="004F521C">
        <w:rPr>
          <w:rFonts w:ascii="Times New Roman" w:hAnsi="Times New Roman" w:cs="Times New Roman"/>
          <w:bCs/>
          <w:sz w:val="24"/>
          <w:szCs w:val="24"/>
          <w:lang w:val="en-US"/>
        </w:rPr>
        <w:t xml:space="preserve"> </w:t>
      </w:r>
      <w:r w:rsidR="00BF6009" w:rsidRPr="004F521C">
        <w:rPr>
          <w:rFonts w:ascii="Times New Roman" w:hAnsi="Times New Roman" w:cs="Times New Roman"/>
          <w:bCs/>
          <w:sz w:val="24"/>
          <w:szCs w:val="24"/>
          <w:lang w:val="en-US"/>
        </w:rPr>
        <w:t>including</w:t>
      </w:r>
      <w:r w:rsidRPr="004F521C">
        <w:rPr>
          <w:rFonts w:ascii="Times New Roman" w:hAnsi="Times New Roman" w:cs="Times New Roman"/>
          <w:bCs/>
          <w:sz w:val="24"/>
          <w:szCs w:val="24"/>
          <w:lang w:val="en-US"/>
        </w:rPr>
        <w:t xml:space="preserve"> central nuclei. </w:t>
      </w:r>
      <w:r w:rsidR="006416BD" w:rsidRPr="004F521C">
        <w:rPr>
          <w:rFonts w:ascii="Times New Roman" w:hAnsi="Times New Roman" w:cs="Times New Roman"/>
          <w:bCs/>
          <w:sz w:val="24"/>
          <w:szCs w:val="24"/>
          <w:lang w:val="en-US"/>
        </w:rPr>
        <w:t>E</w:t>
      </w:r>
      <w:r w:rsidRPr="004F521C">
        <w:rPr>
          <w:rFonts w:ascii="Times New Roman" w:hAnsi="Times New Roman" w:cs="Times New Roman"/>
          <w:bCs/>
          <w:sz w:val="24"/>
          <w:szCs w:val="24"/>
          <w:lang w:val="en-US"/>
        </w:rPr>
        <w:t xml:space="preserve">lectron microscopy showed </w:t>
      </w:r>
      <w:r w:rsidR="00BB329F" w:rsidRPr="004F521C">
        <w:rPr>
          <w:rFonts w:ascii="Times New Roman" w:hAnsi="Times New Roman" w:cs="Times New Roman"/>
          <w:bCs/>
          <w:sz w:val="24"/>
          <w:szCs w:val="24"/>
          <w:lang w:val="en-US"/>
        </w:rPr>
        <w:t>well-ordered Z-lines and T-</w:t>
      </w:r>
      <w:proofErr w:type="spellStart"/>
      <w:r w:rsidR="00BB329F" w:rsidRPr="004F521C">
        <w:rPr>
          <w:rFonts w:ascii="Times New Roman" w:hAnsi="Times New Roman" w:cs="Times New Roman"/>
          <w:bCs/>
          <w:sz w:val="24"/>
          <w:szCs w:val="24"/>
          <w:lang w:val="en-US"/>
        </w:rPr>
        <w:t>tubuli</w:t>
      </w:r>
      <w:proofErr w:type="spellEnd"/>
      <w:r w:rsidR="00BB329F" w:rsidRPr="004F521C">
        <w:rPr>
          <w:rFonts w:ascii="Times New Roman" w:hAnsi="Times New Roman" w:cs="Times New Roman"/>
          <w:bCs/>
          <w:sz w:val="24"/>
          <w:szCs w:val="24"/>
          <w:lang w:val="en-US"/>
        </w:rPr>
        <w:t xml:space="preserve"> </w:t>
      </w:r>
      <w:r w:rsidR="00133B39" w:rsidRPr="004F521C">
        <w:rPr>
          <w:rFonts w:ascii="Times New Roman" w:hAnsi="Times New Roman" w:cs="Times New Roman"/>
          <w:bCs/>
          <w:sz w:val="24"/>
          <w:szCs w:val="24"/>
          <w:lang w:val="en-US"/>
        </w:rPr>
        <w:t>but uneven and discontinuous</w:t>
      </w:r>
      <w:r w:rsidR="00BB329F" w:rsidRPr="004F521C">
        <w:rPr>
          <w:rFonts w:ascii="Times New Roman" w:hAnsi="Times New Roman" w:cs="Times New Roman"/>
          <w:bCs/>
          <w:sz w:val="24"/>
          <w:szCs w:val="24"/>
          <w:lang w:val="en-US"/>
        </w:rPr>
        <w:t xml:space="preserve"> M-lines</w:t>
      </w:r>
      <w:r w:rsidR="006416BD" w:rsidRPr="004F521C">
        <w:rPr>
          <w:rFonts w:ascii="Times New Roman" w:hAnsi="Times New Roman" w:cs="Times New Roman"/>
          <w:bCs/>
          <w:sz w:val="24"/>
          <w:szCs w:val="24"/>
          <w:lang w:val="en-US"/>
        </w:rPr>
        <w:t xml:space="preserve"> and e</w:t>
      </w:r>
      <w:r w:rsidR="00EB0132" w:rsidRPr="004F521C">
        <w:rPr>
          <w:rFonts w:ascii="Times New Roman" w:hAnsi="Times New Roman" w:cs="Times New Roman"/>
          <w:bCs/>
          <w:sz w:val="24"/>
          <w:szCs w:val="24"/>
          <w:lang w:val="en-US"/>
        </w:rPr>
        <w:t xml:space="preserve">xcessive </w:t>
      </w:r>
      <w:r w:rsidRPr="004F521C">
        <w:rPr>
          <w:rFonts w:ascii="Times New Roman" w:hAnsi="Times New Roman" w:cs="Times New Roman"/>
          <w:bCs/>
          <w:sz w:val="24"/>
          <w:szCs w:val="24"/>
          <w:lang w:val="en-US"/>
        </w:rPr>
        <w:t>glycogen</w:t>
      </w:r>
      <w:r w:rsidR="00EB0132" w:rsidRPr="004F521C">
        <w:rPr>
          <w:rFonts w:ascii="Times New Roman" w:hAnsi="Times New Roman" w:cs="Times New Roman"/>
          <w:bCs/>
          <w:sz w:val="24"/>
          <w:szCs w:val="24"/>
          <w:lang w:val="en-US"/>
        </w:rPr>
        <w:t xml:space="preserve"> </w:t>
      </w:r>
      <w:r w:rsidR="006416BD" w:rsidRPr="004F521C">
        <w:rPr>
          <w:rFonts w:ascii="Times New Roman" w:hAnsi="Times New Roman" w:cs="Times New Roman"/>
          <w:bCs/>
          <w:sz w:val="24"/>
          <w:szCs w:val="24"/>
          <w:lang w:val="en-US"/>
        </w:rPr>
        <w:t>depositions</w:t>
      </w:r>
      <w:r w:rsidR="00EB0132" w:rsidRPr="004F521C">
        <w:rPr>
          <w:rFonts w:ascii="Times New Roman" w:hAnsi="Times New Roman" w:cs="Times New Roman"/>
          <w:bCs/>
          <w:sz w:val="24"/>
          <w:szCs w:val="24"/>
          <w:lang w:val="en-US"/>
        </w:rPr>
        <w:t xml:space="preserve"> flanked by autophagosomes, lysosomes, and abnormal mitochond</w:t>
      </w:r>
      <w:r w:rsidR="00D10412" w:rsidRPr="004F521C">
        <w:rPr>
          <w:rFonts w:ascii="Times New Roman" w:hAnsi="Times New Roman" w:cs="Times New Roman"/>
          <w:bCs/>
          <w:sz w:val="24"/>
          <w:szCs w:val="24"/>
          <w:lang w:val="en-US"/>
        </w:rPr>
        <w:t>r</w:t>
      </w:r>
      <w:r w:rsidR="00EB0132" w:rsidRPr="004F521C">
        <w:rPr>
          <w:rFonts w:ascii="Times New Roman" w:hAnsi="Times New Roman" w:cs="Times New Roman"/>
          <w:bCs/>
          <w:sz w:val="24"/>
          <w:szCs w:val="24"/>
          <w:lang w:val="en-US"/>
        </w:rPr>
        <w:t>ia with mitophagy</w:t>
      </w:r>
      <w:r w:rsidRPr="004F521C">
        <w:rPr>
          <w:rFonts w:ascii="Times New Roman" w:hAnsi="Times New Roman" w:cs="Times New Roman"/>
          <w:bCs/>
          <w:sz w:val="24"/>
          <w:szCs w:val="24"/>
          <w:lang w:val="en-US"/>
        </w:rPr>
        <w:t xml:space="preserve">. </w:t>
      </w:r>
    </w:p>
    <w:p w14:paraId="65237698" w14:textId="358859EB"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sz w:val="24"/>
          <w:szCs w:val="24"/>
          <w:lang w:val="en-US"/>
        </w:rPr>
        <w:t>Conclusion:</w:t>
      </w:r>
      <w:r w:rsidRPr="004F521C">
        <w:rPr>
          <w:rFonts w:ascii="Times New Roman" w:hAnsi="Times New Roman" w:cs="Times New Roman"/>
          <w:bCs/>
          <w:sz w:val="24"/>
          <w:szCs w:val="24"/>
          <w:lang w:val="en-US"/>
        </w:rPr>
        <w:t xml:space="preserve"> </w:t>
      </w:r>
      <w:bookmarkStart w:id="22" w:name="_Hlk146699795"/>
      <w:r w:rsidR="00CD6FCA" w:rsidRPr="004F521C">
        <w:rPr>
          <w:rFonts w:ascii="Times New Roman" w:hAnsi="Times New Roman" w:cs="Times New Roman"/>
          <w:bCs/>
          <w:sz w:val="24"/>
          <w:szCs w:val="24"/>
          <w:lang w:val="en-US"/>
        </w:rPr>
        <w:t>M</w:t>
      </w:r>
      <w:r w:rsidR="009913C2" w:rsidRPr="004F521C">
        <w:rPr>
          <w:rFonts w:ascii="Times New Roman" w:hAnsi="Times New Roman" w:cs="Times New Roman"/>
          <w:bCs/>
          <w:sz w:val="24"/>
          <w:szCs w:val="24"/>
          <w:lang w:val="en-US"/>
        </w:rPr>
        <w:t>ild</w:t>
      </w:r>
      <w:del w:id="23" w:author="Christoffer Vissing" w:date="2023-09-25T15:02:00Z">
        <w:r w:rsidR="009913C2" w:rsidRPr="004F521C" w:rsidDel="00CC2ADB">
          <w:rPr>
            <w:rFonts w:ascii="Times New Roman" w:hAnsi="Times New Roman" w:cs="Times New Roman"/>
            <w:bCs/>
            <w:sz w:val="24"/>
            <w:szCs w:val="24"/>
            <w:lang w:val="en-US"/>
          </w:rPr>
          <w:delText>,</w:delText>
        </w:r>
      </w:del>
      <w:r w:rsidR="009913C2" w:rsidRPr="004F521C">
        <w:rPr>
          <w:rFonts w:ascii="Times New Roman" w:hAnsi="Times New Roman" w:cs="Times New Roman"/>
          <w:bCs/>
          <w:sz w:val="24"/>
          <w:szCs w:val="24"/>
          <w:lang w:val="en-US"/>
        </w:rPr>
        <w:t xml:space="preserve"> s</w:t>
      </w:r>
      <w:r w:rsidRPr="004F521C">
        <w:rPr>
          <w:rFonts w:ascii="Times New Roman" w:hAnsi="Times New Roman" w:cs="Times New Roman"/>
          <w:bCs/>
          <w:sz w:val="24"/>
          <w:szCs w:val="24"/>
          <w:lang w:val="en-US"/>
        </w:rPr>
        <w:t xml:space="preserve">keletal muscle involvement </w:t>
      </w:r>
      <w:bookmarkEnd w:id="22"/>
      <w:del w:id="24" w:author="Christoffer Vissing" w:date="2023-09-25T15:03:00Z">
        <w:r w:rsidR="009913C2" w:rsidRPr="004F521C" w:rsidDel="00CC2ADB">
          <w:rPr>
            <w:rFonts w:ascii="Times New Roman" w:hAnsi="Times New Roman" w:cs="Times New Roman"/>
            <w:bCs/>
            <w:sz w:val="24"/>
            <w:szCs w:val="24"/>
            <w:lang w:val="en-US"/>
          </w:rPr>
          <w:delText xml:space="preserve">is </w:delText>
        </w:r>
      </w:del>
      <w:ins w:id="25" w:author="Christoffer Vissing" w:date="2023-09-25T15:03:00Z">
        <w:r w:rsidR="00CC2ADB">
          <w:rPr>
            <w:rFonts w:ascii="Times New Roman" w:hAnsi="Times New Roman" w:cs="Times New Roman"/>
            <w:bCs/>
            <w:sz w:val="24"/>
            <w:szCs w:val="24"/>
            <w:lang w:val="en-US"/>
          </w:rPr>
          <w:t>was</w:t>
        </w:r>
        <w:r w:rsidR="00CC2ADB" w:rsidRPr="004F521C">
          <w:rPr>
            <w:rFonts w:ascii="Times New Roman" w:hAnsi="Times New Roman" w:cs="Times New Roman"/>
            <w:bCs/>
            <w:sz w:val="24"/>
            <w:szCs w:val="24"/>
            <w:lang w:val="en-US"/>
          </w:rPr>
          <w:t xml:space="preserve"> </w:t>
        </w:r>
      </w:ins>
      <w:r w:rsidRPr="004F521C">
        <w:rPr>
          <w:rFonts w:ascii="Times New Roman" w:hAnsi="Times New Roman" w:cs="Times New Roman"/>
          <w:bCs/>
          <w:sz w:val="24"/>
          <w:szCs w:val="24"/>
          <w:lang w:val="en-US"/>
        </w:rPr>
        <w:t>prevalent in patients with TTNtv</w:t>
      </w:r>
      <w:ins w:id="26" w:author="Christoffer Vissing" w:date="2023-09-25T15:04:00Z">
        <w:r w:rsidR="00CC2ADB">
          <w:rPr>
            <w:rFonts w:ascii="Times New Roman" w:hAnsi="Times New Roman" w:cs="Times New Roman"/>
            <w:bCs/>
            <w:sz w:val="24"/>
            <w:szCs w:val="24"/>
            <w:lang w:val="en-US"/>
          </w:rPr>
          <w:t>. The phenotype</w:t>
        </w:r>
      </w:ins>
      <w:del w:id="27" w:author="Christoffer Vissing" w:date="2023-09-25T15:04:00Z">
        <w:r w:rsidR="009913C2" w:rsidRPr="004F521C" w:rsidDel="00CC2ADB">
          <w:rPr>
            <w:rFonts w:ascii="Times New Roman" w:hAnsi="Times New Roman" w:cs="Times New Roman"/>
            <w:bCs/>
            <w:sz w:val="24"/>
            <w:szCs w:val="24"/>
            <w:lang w:val="en-US"/>
          </w:rPr>
          <w:delText xml:space="preserve"> and</w:delText>
        </w:r>
      </w:del>
      <w:r w:rsidR="009913C2" w:rsidRPr="004F521C">
        <w:rPr>
          <w:rFonts w:ascii="Times New Roman" w:hAnsi="Times New Roman" w:cs="Times New Roman"/>
          <w:bCs/>
          <w:sz w:val="24"/>
          <w:szCs w:val="24"/>
          <w:lang w:val="en-US"/>
        </w:rPr>
        <w:t xml:space="preserve"> </w:t>
      </w:r>
      <w:del w:id="28" w:author="Christoffer Vissing" w:date="2023-09-25T15:03:00Z">
        <w:r w:rsidR="009913C2" w:rsidRPr="004F521C" w:rsidDel="00CC2ADB">
          <w:rPr>
            <w:rFonts w:ascii="Times New Roman" w:hAnsi="Times New Roman" w:cs="Times New Roman"/>
            <w:bCs/>
            <w:sz w:val="24"/>
            <w:szCs w:val="24"/>
            <w:lang w:val="en-US"/>
          </w:rPr>
          <w:delText xml:space="preserve">is </w:delText>
        </w:r>
      </w:del>
      <w:ins w:id="29" w:author="Christoffer Vissing" w:date="2023-09-25T15:03:00Z">
        <w:r w:rsidR="00CC2ADB">
          <w:rPr>
            <w:rFonts w:ascii="Times New Roman" w:hAnsi="Times New Roman" w:cs="Times New Roman"/>
            <w:bCs/>
            <w:sz w:val="24"/>
            <w:szCs w:val="24"/>
            <w:lang w:val="en-US"/>
          </w:rPr>
          <w:t>was</w:t>
        </w:r>
        <w:r w:rsidR="00CC2ADB" w:rsidRPr="004F521C">
          <w:rPr>
            <w:rFonts w:ascii="Times New Roman" w:hAnsi="Times New Roman" w:cs="Times New Roman"/>
            <w:bCs/>
            <w:sz w:val="24"/>
            <w:szCs w:val="24"/>
            <w:lang w:val="en-US"/>
          </w:rPr>
          <w:t xml:space="preserve"> </w:t>
        </w:r>
      </w:ins>
      <w:r w:rsidR="009913C2" w:rsidRPr="004F521C">
        <w:rPr>
          <w:rFonts w:ascii="Times New Roman" w:hAnsi="Times New Roman" w:cs="Times New Roman"/>
          <w:bCs/>
          <w:sz w:val="24"/>
          <w:szCs w:val="24"/>
          <w:lang w:val="en-US"/>
        </w:rPr>
        <w:t>characterized by an increased</w:t>
      </w:r>
      <w:r w:rsidR="003D74CA" w:rsidRPr="004F521C">
        <w:rPr>
          <w:rFonts w:ascii="Times New Roman" w:hAnsi="Times New Roman" w:cs="Times New Roman"/>
          <w:bCs/>
          <w:sz w:val="24"/>
          <w:szCs w:val="24"/>
          <w:lang w:val="en-US"/>
        </w:rPr>
        <w:t xml:space="preserve"> muscle</w:t>
      </w:r>
      <w:r w:rsidR="009913C2" w:rsidRPr="004F521C">
        <w:rPr>
          <w:rFonts w:ascii="Times New Roman" w:hAnsi="Times New Roman" w:cs="Times New Roman"/>
          <w:bCs/>
          <w:sz w:val="24"/>
          <w:szCs w:val="24"/>
          <w:lang w:val="en-US"/>
        </w:rPr>
        <w:t xml:space="preserve"> fat fraction, and excessive accumulation of glycogen, </w:t>
      </w:r>
      <w:r w:rsidR="00133B39" w:rsidRPr="004F521C">
        <w:rPr>
          <w:rFonts w:ascii="Times New Roman" w:hAnsi="Times New Roman" w:cs="Times New Roman"/>
          <w:bCs/>
          <w:sz w:val="24"/>
          <w:szCs w:val="24"/>
          <w:lang w:val="en-US"/>
        </w:rPr>
        <w:t>possibly</w:t>
      </w:r>
      <w:r w:rsidR="009913C2" w:rsidRPr="004F521C">
        <w:rPr>
          <w:rFonts w:ascii="Times New Roman" w:hAnsi="Times New Roman" w:cs="Times New Roman"/>
          <w:bCs/>
          <w:sz w:val="24"/>
          <w:szCs w:val="24"/>
          <w:lang w:val="en-US"/>
        </w:rPr>
        <w:t xml:space="preserve"> </w:t>
      </w:r>
      <w:r w:rsidR="009D3815" w:rsidRPr="004F521C">
        <w:rPr>
          <w:rFonts w:ascii="Times New Roman" w:hAnsi="Times New Roman" w:cs="Times New Roman"/>
          <w:bCs/>
          <w:sz w:val="24"/>
          <w:szCs w:val="24"/>
          <w:lang w:val="en-US"/>
        </w:rPr>
        <w:t>due to</w:t>
      </w:r>
      <w:r w:rsidR="009913C2" w:rsidRPr="004F521C">
        <w:rPr>
          <w:rFonts w:ascii="Times New Roman" w:hAnsi="Times New Roman" w:cs="Times New Roman"/>
          <w:bCs/>
          <w:sz w:val="24"/>
          <w:szCs w:val="24"/>
          <w:lang w:val="en-US"/>
        </w:rPr>
        <w:t xml:space="preserve"> reduced autophagic flux</w:t>
      </w:r>
      <w:r w:rsidRPr="004F521C">
        <w:rPr>
          <w:rFonts w:ascii="Times New Roman" w:hAnsi="Times New Roman" w:cs="Times New Roman"/>
          <w:bCs/>
          <w:sz w:val="24"/>
          <w:szCs w:val="24"/>
          <w:lang w:val="en-US"/>
        </w:rPr>
        <w:t>.</w:t>
      </w:r>
      <w:del w:id="30" w:author="Christoffer Vissing" w:date="2023-09-25T15:01:00Z">
        <w:r w:rsidRPr="004F521C" w:rsidDel="00CC2ADB">
          <w:rPr>
            <w:rFonts w:ascii="Times New Roman" w:hAnsi="Times New Roman" w:cs="Times New Roman"/>
            <w:bCs/>
            <w:sz w:val="24"/>
            <w:szCs w:val="24"/>
            <w:lang w:val="en-US"/>
          </w:rPr>
          <w:delText xml:space="preserve"> </w:delText>
        </w:r>
      </w:del>
      <w:ins w:id="31" w:author="Christoffer Vissing" w:date="2023-09-25T15:01:00Z">
        <w:r w:rsidR="00CC2ADB">
          <w:rPr>
            <w:rFonts w:ascii="Times New Roman" w:hAnsi="Times New Roman" w:cs="Times New Roman"/>
            <w:bCs/>
            <w:sz w:val="24"/>
            <w:szCs w:val="24"/>
            <w:lang w:val="en-US"/>
          </w:rPr>
          <w:t xml:space="preserve"> </w:t>
        </w:r>
      </w:ins>
      <w:ins w:id="32" w:author="Christoffer Vissing" w:date="2023-09-25T15:03:00Z">
        <w:r w:rsidR="00CC2ADB">
          <w:rPr>
            <w:rFonts w:ascii="Times New Roman" w:hAnsi="Times New Roman" w:cs="Times New Roman"/>
            <w:bCs/>
            <w:sz w:val="24"/>
            <w:szCs w:val="24"/>
            <w:lang w:val="en-US"/>
          </w:rPr>
          <w:t xml:space="preserve">These findings </w:t>
        </w:r>
      </w:ins>
      <w:ins w:id="33" w:author="Christoffer Vissing" w:date="2023-09-26T10:10:00Z">
        <w:r w:rsidR="00F96A8E">
          <w:rPr>
            <w:rFonts w:ascii="Times New Roman" w:hAnsi="Times New Roman" w:cs="Times New Roman"/>
            <w:bCs/>
            <w:sz w:val="24"/>
            <w:szCs w:val="24"/>
            <w:lang w:val="en-US"/>
          </w:rPr>
          <w:t>indicate</w:t>
        </w:r>
        <w:del w:id="34" w:author="Christoffer Rasmus Vissing" w:date="2023-09-27T10:35:00Z">
          <w:r w:rsidR="00F96A8E" w:rsidDel="00F1685D">
            <w:rPr>
              <w:rFonts w:ascii="Times New Roman" w:hAnsi="Times New Roman" w:cs="Times New Roman"/>
              <w:bCs/>
              <w:sz w:val="24"/>
              <w:szCs w:val="24"/>
              <w:lang w:val="en-US"/>
            </w:rPr>
            <w:delText>s</w:delText>
          </w:r>
        </w:del>
        <w:r w:rsidR="00F96A8E">
          <w:rPr>
            <w:rFonts w:ascii="Times New Roman" w:hAnsi="Times New Roman" w:cs="Times New Roman"/>
            <w:bCs/>
            <w:sz w:val="24"/>
            <w:szCs w:val="24"/>
            <w:lang w:val="en-US"/>
          </w:rPr>
          <w:t xml:space="preserve"> an</w:t>
        </w:r>
      </w:ins>
      <w:ins w:id="35" w:author="Christoffer Vissing" w:date="2023-09-25T15:05:00Z">
        <w:r w:rsidR="00CC2ADB">
          <w:rPr>
            <w:rFonts w:ascii="Times New Roman" w:hAnsi="Times New Roman" w:cs="Times New Roman"/>
            <w:bCs/>
            <w:sz w:val="24"/>
            <w:szCs w:val="24"/>
            <w:lang w:val="en-US"/>
          </w:rPr>
          <w:t xml:space="preserve"> impact of</w:t>
        </w:r>
      </w:ins>
      <w:ins w:id="36" w:author="Christoffer Vissing" w:date="2023-09-25T15:02:00Z">
        <w:r w:rsidR="00CC2ADB" w:rsidRPr="00B56921">
          <w:rPr>
            <w:rFonts w:ascii="Times New Roman" w:hAnsi="Times New Roman" w:cs="Times New Roman"/>
            <w:bCs/>
            <w:sz w:val="24"/>
            <w:szCs w:val="24"/>
            <w:lang w:val="en-US"/>
          </w:rPr>
          <w:t xml:space="preserve"> TTNtv</w:t>
        </w:r>
        <w:del w:id="37" w:author="Christoffer Rasmus Vissing" w:date="2023-09-27T10:36:00Z">
          <w:r w:rsidR="00CC2ADB" w:rsidRPr="00B56921" w:rsidDel="00F1685D">
            <w:rPr>
              <w:rFonts w:ascii="Times New Roman" w:hAnsi="Times New Roman" w:cs="Times New Roman"/>
              <w:bCs/>
              <w:sz w:val="24"/>
              <w:szCs w:val="24"/>
              <w:lang w:val="en-US"/>
            </w:rPr>
            <w:delText>'s</w:delText>
          </w:r>
        </w:del>
        <w:r w:rsidR="00CC2ADB" w:rsidRPr="00B56921">
          <w:rPr>
            <w:rFonts w:ascii="Times New Roman" w:hAnsi="Times New Roman" w:cs="Times New Roman"/>
            <w:bCs/>
            <w:sz w:val="24"/>
            <w:szCs w:val="24"/>
            <w:lang w:val="en-US"/>
          </w:rPr>
          <w:t xml:space="preserve"> beyond the heart</w:t>
        </w:r>
      </w:ins>
      <w:ins w:id="38" w:author="Christoffer Vissing" w:date="2023-09-25T15:03:00Z">
        <w:r w:rsidR="00CC2ADB" w:rsidRPr="004F521C" w:rsidDel="00CC2ADB">
          <w:rPr>
            <w:rFonts w:ascii="Times New Roman" w:hAnsi="Times New Roman" w:cs="Times New Roman"/>
            <w:bCs/>
            <w:sz w:val="24"/>
            <w:szCs w:val="24"/>
            <w:lang w:val="en-US"/>
          </w:rPr>
          <w:t xml:space="preserve"> </w:t>
        </w:r>
      </w:ins>
      <w:del w:id="39" w:author="Christoffer Vissing" w:date="2023-09-25T15:01:00Z">
        <w:r w:rsidR="006416BD" w:rsidRPr="004F521C" w:rsidDel="00CC2ADB">
          <w:rPr>
            <w:rFonts w:ascii="Times New Roman" w:hAnsi="Times New Roman" w:cs="Times New Roman"/>
            <w:bCs/>
            <w:sz w:val="24"/>
            <w:szCs w:val="24"/>
            <w:lang w:val="en-US"/>
          </w:rPr>
          <w:delText>This</w:delText>
        </w:r>
        <w:r w:rsidR="009913C2" w:rsidRPr="004F521C" w:rsidDel="00CC2ADB">
          <w:rPr>
            <w:rFonts w:ascii="Times New Roman" w:hAnsi="Times New Roman" w:cs="Times New Roman"/>
            <w:bCs/>
            <w:sz w:val="24"/>
            <w:szCs w:val="24"/>
            <w:lang w:val="en-US"/>
          </w:rPr>
          <w:delText xml:space="preserve"> </w:delText>
        </w:r>
        <w:r w:rsidRPr="004F521C" w:rsidDel="00CC2ADB">
          <w:rPr>
            <w:rFonts w:ascii="Times New Roman" w:hAnsi="Times New Roman" w:cs="Times New Roman"/>
            <w:bCs/>
            <w:sz w:val="24"/>
            <w:szCs w:val="24"/>
            <w:lang w:val="en-US"/>
          </w:rPr>
          <w:delText>emphasize</w:delText>
        </w:r>
        <w:r w:rsidR="00133B39" w:rsidRPr="004F521C" w:rsidDel="00CC2ADB">
          <w:rPr>
            <w:rFonts w:ascii="Times New Roman" w:hAnsi="Times New Roman" w:cs="Times New Roman"/>
            <w:bCs/>
            <w:sz w:val="24"/>
            <w:szCs w:val="24"/>
            <w:lang w:val="en-US"/>
          </w:rPr>
          <w:delText>s</w:delText>
        </w:r>
        <w:r w:rsidRPr="004F521C" w:rsidDel="00CC2ADB">
          <w:rPr>
            <w:rFonts w:ascii="Times New Roman" w:hAnsi="Times New Roman" w:cs="Times New Roman"/>
            <w:bCs/>
            <w:sz w:val="24"/>
            <w:szCs w:val="24"/>
            <w:lang w:val="en-US"/>
          </w:rPr>
          <w:delText xml:space="preserve"> the need for specialized diagnostic work-up in patients with </w:delText>
        </w:r>
        <w:r w:rsidR="009913C2" w:rsidRPr="004F521C" w:rsidDel="00CC2ADB">
          <w:rPr>
            <w:rFonts w:ascii="Times New Roman" w:hAnsi="Times New Roman" w:cs="Times New Roman"/>
            <w:bCs/>
            <w:sz w:val="24"/>
            <w:szCs w:val="24"/>
            <w:lang w:val="en-US"/>
          </w:rPr>
          <w:delText>TTNtv</w:delText>
        </w:r>
        <w:r w:rsidR="00A239A8" w:rsidRPr="004F521C" w:rsidDel="00CC2ADB">
          <w:rPr>
            <w:rFonts w:ascii="Times New Roman" w:hAnsi="Times New Roman" w:cs="Times New Roman"/>
            <w:bCs/>
            <w:sz w:val="24"/>
            <w:szCs w:val="24"/>
            <w:lang w:val="en-US"/>
          </w:rPr>
          <w:delText xml:space="preserve"> displaying </w:delText>
        </w:r>
        <w:r w:rsidRPr="004F521C" w:rsidDel="00CC2ADB">
          <w:rPr>
            <w:rFonts w:ascii="Times New Roman" w:hAnsi="Times New Roman" w:cs="Times New Roman"/>
            <w:bCs/>
            <w:sz w:val="24"/>
            <w:szCs w:val="24"/>
            <w:lang w:val="en-US"/>
          </w:rPr>
          <w:delText>signs of muscle involvement</w:delText>
        </w:r>
      </w:del>
      <w:r w:rsidRPr="004F521C">
        <w:rPr>
          <w:rFonts w:ascii="Times New Roman" w:hAnsi="Times New Roman" w:cs="Times New Roman"/>
          <w:sz w:val="24"/>
          <w:szCs w:val="24"/>
          <w:lang w:val="en-US"/>
        </w:rPr>
        <w:t>.</w:t>
      </w:r>
    </w:p>
    <w:p w14:paraId="704A5833" w14:textId="77777777" w:rsidR="001D31C7"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Keywords: </w:t>
      </w:r>
      <w:r w:rsidRPr="004F521C">
        <w:rPr>
          <w:rFonts w:ascii="Times New Roman" w:hAnsi="Times New Roman" w:cs="Times New Roman"/>
          <w:bCs/>
          <w:sz w:val="24"/>
          <w:szCs w:val="24"/>
          <w:lang w:val="en-US"/>
        </w:rPr>
        <w:t>Inherited cardiomyopathies; genotype/phenotype; TTNtv</w:t>
      </w:r>
    </w:p>
    <w:p w14:paraId="7303E5D4" w14:textId="1F8FDE53" w:rsidR="001D31C7" w:rsidRPr="004F521C" w:rsidRDefault="001D31C7"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Abbreviations list</w:t>
      </w:r>
    </w:p>
    <w:p w14:paraId="6054A712"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BMI = body-mass index</w:t>
      </w:r>
    </w:p>
    <w:p w14:paraId="15FDF46A"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DCM = dilated cardiomyopathy</w:t>
      </w:r>
    </w:p>
    <w:p w14:paraId="25EC31F4"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EF = ejection fraction</w:t>
      </w:r>
    </w:p>
    <w:p w14:paraId="1FA392C6" w14:textId="77777777" w:rsidR="001D31C7" w:rsidRDefault="001D31C7" w:rsidP="004F521C">
      <w:pPr>
        <w:widowControl w:val="0"/>
        <w:spacing w:after="0" w:line="480" w:lineRule="auto"/>
        <w:rPr>
          <w:ins w:id="40" w:author="Christoffer Vissing" w:date="2023-09-26T13:45:00Z"/>
          <w:rFonts w:ascii="Times New Roman" w:hAnsi="Times New Roman" w:cs="Times New Roman"/>
          <w:sz w:val="24"/>
          <w:szCs w:val="24"/>
          <w:lang w:val="en-US"/>
        </w:rPr>
      </w:pPr>
      <w:r w:rsidRPr="004F521C">
        <w:rPr>
          <w:rFonts w:ascii="Times New Roman" w:hAnsi="Times New Roman" w:cs="Times New Roman"/>
          <w:sz w:val="24"/>
          <w:szCs w:val="24"/>
          <w:lang w:val="en-US"/>
        </w:rPr>
        <w:t>HNDC = hypokinetic non-dilated cardiomyopathy</w:t>
      </w:r>
    </w:p>
    <w:p w14:paraId="09A912C5" w14:textId="7188C2A5" w:rsidR="007F6AF2" w:rsidRPr="004F521C" w:rsidRDefault="007F6AF2" w:rsidP="004F521C">
      <w:pPr>
        <w:widowControl w:val="0"/>
        <w:spacing w:after="0" w:line="480" w:lineRule="auto"/>
        <w:rPr>
          <w:rFonts w:ascii="Times New Roman" w:hAnsi="Times New Roman" w:cs="Times New Roman"/>
          <w:bCs/>
          <w:sz w:val="24"/>
          <w:szCs w:val="24"/>
          <w:lang w:val="en-US"/>
        </w:rPr>
      </w:pPr>
      <w:ins w:id="41" w:author="Christoffer Vissing" w:date="2023-09-26T13:45:00Z">
        <w:r>
          <w:rPr>
            <w:rFonts w:ascii="Times New Roman" w:hAnsi="Times New Roman" w:cs="Times New Roman"/>
            <w:sz w:val="24"/>
            <w:szCs w:val="24"/>
            <w:lang w:val="en-US"/>
          </w:rPr>
          <w:t>LME = Linear Mixed Effects modelling</w:t>
        </w:r>
      </w:ins>
    </w:p>
    <w:p w14:paraId="629E894E"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LV = left ventricular</w:t>
      </w:r>
    </w:p>
    <w:p w14:paraId="759B23E0"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NT-proBNP = N-terminal pro-hormone B-type natriuretic peptide</w:t>
      </w:r>
    </w:p>
    <w:p w14:paraId="25EDEDE6"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NYHA = New York Heart Association</w:t>
      </w:r>
    </w:p>
    <w:p w14:paraId="4200DFB2"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TEM = transmission electron microscopy</w:t>
      </w:r>
    </w:p>
    <w:p w14:paraId="777A78ED"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TTNtv = truncating titin variants</w:t>
      </w:r>
    </w:p>
    <w:p w14:paraId="1C89A4D3" w14:textId="0A9EB451"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br w:type="page"/>
      </w:r>
    </w:p>
    <w:p w14:paraId="6784F2F0"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INTRODUCTION</w:t>
      </w:r>
    </w:p>
    <w:p w14:paraId="64679B97" w14:textId="77777777" w:rsid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Genetic variants leading to truncations of titin (TTNtv) represent the most common cause of familial dilated cardiomyopathy</w:t>
      </w:r>
      <w:r w:rsidR="00342B27" w:rsidRPr="004F521C">
        <w:rPr>
          <w:rFonts w:ascii="Times New Roman" w:hAnsi="Times New Roman" w:cs="Times New Roman"/>
          <w:sz w:val="24"/>
          <w:szCs w:val="24"/>
          <w:lang w:val="en-US"/>
        </w:rPr>
        <w:t xml:space="preserve"> (DCM)</w:t>
      </w:r>
      <w:r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{"citationID":"jDo22JJb","properties":{"formattedCitation":"\\super 1\\uc0\\u8211{}4\\nosupersub{}","plainCitation":"1–4","noteIndex":0},"citationItems":[{"id":3703,"uris":["http://zotero.org/users/2403727/items/K9SMQ95D"],"itemData":{"id":3703,"type":"article-journal","container-title":"JACC: Heart Failure","DOI":"10.1016/j.jchf.2022.07.009","issue":"11","note":"publisher: American College of Cardiology Foundation","page":"792-803","source":"jacc.org (Atypon)","title":"Family Screening in Dilated Cardiomyopathy","volume":"10","author":[{"family":"Vissing","given":"Christoffer R."},{"family":"Espersen","given":"Kiri"},{"family":"Mills","given":"Helen L."},{"family":"Bartels","given":"Emil D."},{"family":"Jurlander","given":"Rebecca"},{"family":"Skriver","given":"Sofie V."},{"family":"Ghouse","given":"Jonas"},{"family":"Thune","given":"Jens J."},{"family":"Axelsson","given":"Raja Anna"},{"family":"Christensen","given":"Alex H."},{"family":"Bundgaard","given":"Henning"}],"issued":{"date-parts":[["2022",11]]}}},{"id":819,"uris":["http://zotero.org/users/2403727/items/54PKVYMT"],"itemData":{"id":819,"type":"article-journal","abstract":"The recent discovery of heterozygous human mutations that truncate full-length titin (TTN, an abundant structural, sensory, and signaling filament in muscle) as a common cause of end-stage dilated cardiomyopathy (DCM) provides new prospects for improving heart failure management. However, realization of this opportunity has been hindered by the burden of TTN truncating variants (TTNtv) in the general population and uncertainty about their consequences in health or disease. To elucidate the effects of TTNtv, we coupled TTN gene sequencing with cardiac phenotyping in 5,267 individuals across the spectrum of cardiac physiology, and integrated these data with RNA and protein analyses of human heart tissues. We report diversity of TTN isoform expression in the heart, define the relative inclusion of TTN exons in different isoforms, and demonstrate that these data, coupled with TTNtv position, provide a robust strategy to discriminate pathogenic from benign TTNtv. We show that TTNtv is the most common genetic cause for DCM in ambulant patients in the community, identify clinically important manifestations of TTNtv-positive DCM, and define the penetrance and outcomes of TTNtv in the general population. By integrating genetic, transcriptome, and protein analyses we provide evidence for a length-dependent, dominant negative mechanism of disease. These data inform diagnostic criteria and management strategies for TTNtv-positive DCM patients and for TTNtv that are identified as incidental findings.","container-title":"Science translational medicine","DOI":"10.1126/scitranslmed.3010134","ISSN":"1946-6234","issue":"270","journalAbbreviation":"Sci Transl Med","note":"PMID: 25589632\nPMCID: PMC4560092","page":"270ra6","source":"PubMed Central","title":"Integrated allelic, transcriptional, and phenomic dissection of the cardiac effects of titin truncations in health and disease","volume":"7","author":[{"family":"Roberts","given":"Angharad M."},{"family":"Ware","given":"James S."},{"family":"Herman","given":"Daniel S."},{"family":"Schafer","given":"Sebastian"},{"family":"Baksi","given":"John"},{"family":"Bick","given":"Alexander G."},{"family":"Buchan","given":"Rachel J."},{"family":"Walsh","given":"Roddy"},{"family":"John","given":"Shibu"},{"family":"Wilkinson","given":"Samuel"},{"family":"Mazzarotto","given":"Francesco"},{"family":"Felkin","given":"Leanne E."},{"family":"Gong","given":"Sungsam"},{"family":"MacArthur","given":"Jacqueline A.L."},{"family":"Cunningham","given":"Fiona"},{"family":"Flannick","given":"Jason"},{"family":"Gabriel","given":"Stacey B."},{"family":"Altshuler","given":"David M."},{"family":"Macdonald","given":"Peter S."},{"family":"Heinig","given":"Matthias"},{"family":"Keogh","given":"Anne M."},{"family":"Hayward","given":"Christopher S."},{"family":"Banner","given":"Nicholas R."},{"family":"Pennell","given":"Dudley J."},{"family":"O’Regan","given":"Declan"},{"family":"San","given":"Tan Ru"},{"family":"Marvao","given":"Antonio","non-dropping-particle":"de"},{"family":"Dawes","given":"Timothy J. W."},{"family":"Gulati","given":"Ankur"},{"family":"Birks","given":"Emma J."},{"family":"Yacoub","given":"Magdi H."},{"family":"Radke","given":"Michael"},{"family":"Gotthardt","given":"Michael"},{"family":"Wilson","given":"James G."},{"family":"O’Donnell","given":"Christopher J."},{"family":"Prasad","given":"Sanjay K."},{"family":"Barton","given":"Paul J.R."},{"family":"Fatkin","given":"Diane"},{"family":"Hubner","given":"Norbert"},{"family":"Seidman","given":"J. G."},{"family":"Seidman","given":"Christine E."},{"family":"Cook","given":"Stuart A."}],"issued":{"date-parts":[["2015",1,14]]}}},{"id":672,"uris":["http://zotero.org/users/2403727/items/TU3ZICF8"],"itemData":{"id":672,"type":"article-journal","abstract":"Gene mutation is an important cause of cardiomyopathy. Mutations in eight sarcomere-protein genes cause hypertrophic cardiomyopathy, detected in 40 to 70% of patients.1,2 Variations in more than 40 genes, most of which encode components of the sarcomere, the cytoskeleton, or the nuclear lamina, have been shown or posited to cause dilated cardiomyopathy.3,4 Clinical evaluation identifies 30 to 50% of patients with dilated cardiomyopathy as having a relative who is affected or likely to be affected,5–7 implicating a genetic cause. However, pathogenic mutations have been found in only 20 to 30% of patients.8 TTN, the gene encoding titin, . . .","container-title":"New England Journal of Medicine","DOI":"10.1056/NEJMoa1110186","ISSN":"0028-4793","issue":"7","note":"PMID: 22335739","page":"619-628","source":"Taylor and Francis+NEJM","title":"Truncations of Titin Causing Dilated Cardiomyopathy","volume":"366","author":[{"family":"Herman","given":"Daniel S."},{"family":"Lam","given":"Lien"},{"family":"Taylor","given":"Matthew R.G."},{"family":"Wang","given":"Libin"},{"family":"Teekakirikul","given":"Polakit"},{"family":"Christodoulou","given":"Danos"},{"family":"Conner","given":"Lauren"},{"family":"DePalma","given":"Steven R."},{"family":"McDonough","given":"Barbara"},{"family":"Sparks","given":"Elizabeth"},{"family":"Teodorescu","given":"Debbie Lin"},{"family":"Cirino","given":"Allison L."},{"family":"Banner","given":"Nicholas R."},{"family":"Pennell","given":"Dudley J."},{"family":"Graw","given":"Sharon"},{"family":"Merlo","given":"Marco"},{"family":"Di Lenarda","given":"Andrea"},{"family":"Sinagra","given":"Gianfranco"},{"family":"Bos","given":"J. Martijn"},{"family":"Ackerman","given":"Michael J."},{"family":"Mitchell","given":"Richard N."},{"family":"Murry","given":"Charles E."},{"family":"Lakdawala","given":"Neal K."},{"family":"Ho","given":"Carolyn Y."},{"family":"Barton","given":"Paul J.R."},{"family":"Cook","given":"Stuart A."},{"family":"Mestroni","given":"Luisa"},{"family":"Seidman","given":"J.G."},{"family":"Seidman","given":"Christine E."}],"issued":{"date-parts":[["2012",2,16]]}},"label":"page"},{"id":804,"uris":["http://zotero.org/users/2403727/items/FA9N65EM"],"itemData":{"id":804,"type":"article-journal","abstract":"Background\nImproved understanding of dilated cardiomyopathy (DCM) due to titin truncation (TTNtv) may help guide patient stratification.\nObjectives\nThe purpose of this study was to establish relationships among TTNtv genotype, cardiac phenotype, and outcomes in DCM.\nMethods\nIn this prospective, observational cohort study, DCM patients underwent clinical evaluation, late gadolinium enhancement cardiovascular magnetic resonance, TTN sequencing, and adjudicated follow-up blinded to genotype for the primary composite endpoint of cardiovascular death, and major arrhythmic and major heart failure events.\nResults\nOf 716 subjects recruited (mean age 53.5 ± 14.3 years; 469 men [65.5%]; 577 [80.6%] New York Heart Association function class I/II), 83 (11.6%) had TTNtv. Patients with TTNtv were younger at enrollment (49.0 years vs. 54.1 years; p = 0.002) and had lower indexed left ventricular mass (5.1 g/m2 reduction; padjusted = 0.03) compared with patients without TTNtv. There was no difference in biventricular ejection fraction between TTNtv+/− groups. Overall, 78 of 604 patients (12.9%) met the primary endpoint (median follow-up 3.9 years; interquartile range: 2.0 to 5.8 years), including 9 of 71 patients with TTNtv (12.7%) and 69 of 533 (12.9%) without. There was no difference in the composite primary outcome of cardiovascular death, heart failure, or arrhythmic events, for patients with or without TTNtv (hazard ratio adjusted for primary endpoint: 0.92 [95% confidence interval: 0.45 to 1.87]; p = 0.82).\nConclusions\nIn this large, prospective, genotype-phenotype study of ambulatory DCM patients, we show that prognostic factors for all-cause DCM also predict outcome in TTNtv DCM, and that TTNtv DCM does not appear to be associated with worse medium-term prognosis.","container-title":"Journal of the American College of Cardiology","DOI":"10.1016/j.jacc.2017.08.063","ISSN":"0735-1097","issue":"18","journalAbbreviation":"Journal of the American College of Cardiology","page":"2264-2274","source":"ScienceDirect","title":"Phenotype and Clinical Outcomes of Titin Cardiomyopathy","volume":"70","author":[{"family":"Tayal","given":"Upasana"},{"family":"Newsome","given":"Simon"},{"family":"Buchan","given":"Rachel"},{"family":"Whiffin","given":"Nicola"},{"family":"Halliday","given":"Brian"},{"family":"Lota","given":"Amrit"},{"family":"Roberts","given":"Angharad"},{"family":"Baksi","given":"A. John"},{"family":"Voges","given":"Inga"},{"family":"Midwinter","given":"Will"},{"family":"Wilk","given":"Alijca"},{"family":"Govind","given":"Risha"},{"family":"Walsh","given":"Roddy"},{"family":"Daubeney","given":"Piers"},{"family":"Jarman","given":"Julian W. E."},{"family":"Baruah","given":"Resham"},{"family":"Frenneaux","given":"Michael"},{"family":"Barton","given":"Paul J."},{"family":"Pennell","given":"Dudley"},{"family":"Ware","given":"James S."},{"family":"Prasad","given":"Sanjay K."},{"family":"Cook","given":"Stuart A."}],"issued":{"date-parts":[["2017",10,31]]}}}],"schema":"https://github.com/citation-style-language/schema/raw/master/csl-citation.json"}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1–4</w:t>
      </w:r>
      <w:r w:rsidRPr="004F521C">
        <w:rPr>
          <w:rFonts w:ascii="Times New Roman" w:hAnsi="Times New Roman" w:cs="Times New Roman"/>
          <w:sz w:val="24"/>
          <w:szCs w:val="24"/>
          <w:lang w:val="en-US"/>
        </w:rPr>
        <w:fldChar w:fldCharType="end"/>
      </w:r>
      <w:r w:rsidR="001B0A8E" w:rsidRPr="004F521C">
        <w:rPr>
          <w:rFonts w:ascii="Times New Roman" w:hAnsi="Times New Roman" w:cs="Times New Roman"/>
          <w:sz w:val="24"/>
          <w:szCs w:val="24"/>
          <w:lang w:val="en-US"/>
        </w:rPr>
        <w:t>.</w:t>
      </w:r>
      <w:r w:rsidR="00342B27" w:rsidRPr="004F521C">
        <w:rPr>
          <w:rFonts w:ascii="Times New Roman" w:hAnsi="Times New Roman" w:cs="Times New Roman"/>
          <w:sz w:val="24"/>
          <w:szCs w:val="24"/>
          <w:lang w:val="en-US"/>
        </w:rPr>
        <w:t xml:space="preserve"> </w:t>
      </w:r>
      <w:r w:rsidR="00262509" w:rsidRPr="004F521C">
        <w:rPr>
          <w:rFonts w:ascii="Times New Roman" w:hAnsi="Times New Roman" w:cs="Times New Roman"/>
          <w:sz w:val="24"/>
          <w:szCs w:val="24"/>
          <w:lang w:val="en-US"/>
        </w:rPr>
        <w:t>DCM-TTNtv is an</w:t>
      </w:r>
      <w:r w:rsidRPr="004F521C">
        <w:rPr>
          <w:rFonts w:ascii="Times New Roman" w:hAnsi="Times New Roman" w:cs="Times New Roman"/>
          <w:sz w:val="24"/>
          <w:szCs w:val="24"/>
          <w:lang w:val="en-US"/>
        </w:rPr>
        <w:t xml:space="preserve"> autosomal dominant </w:t>
      </w:r>
      <w:r w:rsidR="00262509" w:rsidRPr="004F521C">
        <w:rPr>
          <w:rFonts w:ascii="Times New Roman" w:hAnsi="Times New Roman" w:cs="Times New Roman"/>
          <w:sz w:val="24"/>
          <w:szCs w:val="24"/>
          <w:lang w:val="en-US"/>
        </w:rPr>
        <w:t>disease</w:t>
      </w:r>
      <w:r w:rsidR="001B0A8E" w:rsidRPr="004F521C">
        <w:rPr>
          <w:rFonts w:ascii="Times New Roman" w:hAnsi="Times New Roman" w:cs="Times New Roman"/>
          <w:sz w:val="24"/>
          <w:szCs w:val="24"/>
          <w:lang w:val="en-US"/>
        </w:rPr>
        <w:t>,</w:t>
      </w:r>
      <w:r w:rsidR="007D7053" w:rsidRPr="004F521C">
        <w:rPr>
          <w:rFonts w:ascii="Times New Roman" w:hAnsi="Times New Roman" w:cs="Times New Roman"/>
          <w:sz w:val="24"/>
          <w:szCs w:val="24"/>
          <w:lang w:val="en-US"/>
        </w:rPr>
        <w:t xml:space="preserve"> with</w:t>
      </w:r>
      <w:r w:rsidR="000E58B2" w:rsidRPr="004F521C">
        <w:rPr>
          <w:rFonts w:ascii="Times New Roman" w:hAnsi="Times New Roman" w:cs="Times New Roman"/>
          <w:sz w:val="24"/>
          <w:szCs w:val="24"/>
          <w:lang w:val="en-US"/>
        </w:rPr>
        <w:t xml:space="preserve"> varying</w:t>
      </w:r>
      <w:r w:rsidR="007D7053" w:rsidRPr="004F521C">
        <w:rPr>
          <w:rFonts w:ascii="Times New Roman" w:hAnsi="Times New Roman" w:cs="Times New Roman"/>
          <w:sz w:val="24"/>
          <w:szCs w:val="24"/>
          <w:lang w:val="en-US"/>
        </w:rPr>
        <w:t xml:space="preserve"> age-dependent </w:t>
      </w:r>
      <w:r w:rsidR="000E58B2" w:rsidRPr="004F521C">
        <w:rPr>
          <w:rFonts w:ascii="Times New Roman" w:hAnsi="Times New Roman" w:cs="Times New Roman"/>
          <w:sz w:val="24"/>
          <w:szCs w:val="24"/>
          <w:lang w:val="en-US"/>
        </w:rPr>
        <w:t>penetrance</w:t>
      </w:r>
      <w:r w:rsidR="00376BB9" w:rsidRPr="004F521C">
        <w:rPr>
          <w:rFonts w:ascii="Times New Roman" w:hAnsi="Times New Roman" w:cs="Times New Roman"/>
          <w:sz w:val="24"/>
          <w:szCs w:val="24"/>
          <w:lang w:val="en-US"/>
        </w:rPr>
        <w:t xml:space="preserve">, a high rate of cardiac arrhythmias, and </w:t>
      </w:r>
      <w:r w:rsidR="00342B27" w:rsidRPr="004F521C">
        <w:rPr>
          <w:rFonts w:ascii="Times New Roman" w:hAnsi="Times New Roman" w:cs="Times New Roman"/>
          <w:sz w:val="24"/>
          <w:szCs w:val="24"/>
          <w:lang w:val="en-US"/>
        </w:rPr>
        <w:t>a phenotype</w:t>
      </w:r>
      <w:r w:rsidR="000E58B2" w:rsidRPr="004F521C">
        <w:rPr>
          <w:rFonts w:ascii="Times New Roman" w:hAnsi="Times New Roman" w:cs="Times New Roman"/>
          <w:sz w:val="24"/>
          <w:szCs w:val="24"/>
          <w:lang w:val="en-US"/>
        </w:rPr>
        <w:t xml:space="preserve"> </w:t>
      </w:r>
      <w:r w:rsidR="00CD6FCA" w:rsidRPr="004F521C">
        <w:rPr>
          <w:rFonts w:ascii="Times New Roman" w:hAnsi="Times New Roman" w:cs="Times New Roman"/>
          <w:sz w:val="24"/>
          <w:szCs w:val="24"/>
          <w:lang w:val="en-US"/>
        </w:rPr>
        <w:t xml:space="preserve">with a </w:t>
      </w:r>
      <w:r w:rsidR="00262509" w:rsidRPr="004F521C">
        <w:rPr>
          <w:rFonts w:ascii="Times New Roman" w:hAnsi="Times New Roman" w:cs="Times New Roman"/>
          <w:sz w:val="24"/>
          <w:szCs w:val="24"/>
          <w:lang w:val="en-US"/>
        </w:rPr>
        <w:t xml:space="preserve">high </w:t>
      </w:r>
      <w:r w:rsidR="00CD6FCA" w:rsidRPr="004F521C">
        <w:rPr>
          <w:rFonts w:ascii="Times New Roman" w:hAnsi="Times New Roman" w:cs="Times New Roman"/>
          <w:sz w:val="24"/>
          <w:szCs w:val="24"/>
          <w:lang w:val="en-US"/>
        </w:rPr>
        <w:t>degree of reversibility</w:t>
      </w:r>
      <w:r w:rsidR="003D74CA"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{"citationID":"KaBCDfU0","properties":{"formattedCitation":"\\super 4, 5\\nosupersub{}","plainCitation":"4, 5","noteIndex":0},"citationItems":[{"id":804,"uris":["http://zotero.org/users/2403727/items/FA9N65EM"],"itemData":{"id":804,"type":"article-journal","abstract":"Background\nImproved understanding of dilated cardiomyopathy (DCM) due to titin truncation (TTNtv) may help guide patient stratification.\nObjectives\nThe purpose of this study was to establish relationships among TTNtv genotype, cardiac phenotype, and outcomes in DCM.\nMethods\nIn this prospective, observational cohort study, DCM patients underwent clinical evaluation, late gadolinium enhancement cardiovascular magnetic resonance, TTN sequencing, and adjudicated follow-up blinded to genotype for the primary composite endpoint of cardiovascular death, and major arrhythmic and major heart failure events.\nResults\nOf 716 subjects recruited (mean age 53.5 ± 14.3 years; 469 men [65.5%]; 577 [80.6%] New York Heart Association function class I/II), 83 (11.6%) had TTNtv. Patients with TTNtv were younger at enrollment (49.0 years vs. 54.1 years; p = 0.002) and had lower indexed left ventricular mass (5.1 g/m2 reduction; padjusted = 0.03) compared with patients without TTNtv. There was no difference in biventricular ejection fraction between TTNtv+/− groups. Overall, 78 of 604 patients (12.9%) met the primary endpoint (median follow-up 3.9 years; interquartile range: 2.0 to 5.8 years), including 9 of 71 patients with TTNtv (12.7%) and 69 of 533 (12.9%) without. There was no difference in the composite primary outcome of cardiovascular death, heart failure, or arrhythmic events, for patients with or without TTNtv (hazard ratio adjusted for primary endpoint: 0.92 [95% confidence interval: 0.45 to 1.87]; p = 0.82).\nConclusions\nIn this large, prospective, genotype-phenotype study of ambulatory DCM patients, we show that prognostic factors for all-cause DCM also predict outcome in TTNtv DCM, and that TTNtv DCM does not appear to be associated with worse medium-term prognosis.","container-title":"Journal of the American College of Cardiology","DOI":"10.1016/j.jacc.2017.08.063","ISSN":"0735-1097","issue":"18","journalAbbreviation":"Journal of the American College of Cardiology","page":"2264-2274","source":"ScienceDirect","title":"Phenotype and Clinical Outcomes of Titin Cardiomyopathy","volume":"70","author":[{"family":"Tayal","given":"Upasana"},{"family":"Newsome","given":"Simon"},{"family":"Buchan","given":"Rachel"},{"family":"Whiffin","given":"Nicola"},{"family":"Halliday","given":"Brian"},{"family":"Lota","given":"Amrit"},{"family":"Roberts","given":"Angharad"},{"family":"Baksi","given":"A. John"},{"family":"Voges","given":"Inga"},{"family":"Midwinter","given":"Will"},{"family":"Wilk","given":"Alijca"},{"family":"Govind","given":"Risha"},{"family":"Walsh","given":"Roddy"},{"family":"Daubeney","given":"Piers"},{"family":"Jarman","given":"Julian W. E."},{"family":"Baruah","given":"Resham"},{"family":"Frenneaux","given":"Michael"},{"family":"Barton","given":"Paul J."},{"family":"Pennell","given":"Dudley"},{"family":"Ware","given":"James S."},{"family":"Prasad","given":"Sanjay K."},{"family":"Cook","given":"Stuart A."}],"issued":{"date-parts":[["2017",10,31]]}}},{"id":3812,"uris":["http://zotero.org/users/2403727/items/2JCQ56XD"],"itemData":{"id":3812,"type":"article-journal","abstract":"BACKGROUND: Truncating variants in titin (TTNtv) are the most common cause of dilated cardiomyopathy (DCM). We evaluated the genotype-phenotype correlation in TTNtv-DCM, with a special focus on long-term outcomes, arrhythmias, response to treatment and sex-related presentation.\nMETHODS: Data on patient characteristics and outcomes were collected retrospectively from electronic health records of patients genotyped at two Danish heart transplantation centres.\nRESULTS: We included 115 patients (66% men). At diagnosis of DCM, mean age was 46±13 years and left ventricular ejection fraction (LVEF) was 28%±13%. During a median follow-up of 7.9 years, 26% reached a composite outcome of left ventricular assist device implantation, heart transplantation or death. In 20% an arrhythmia preceded the DCM diagnosis. In total, 43% had atrial fibrillation (AF) and 23% had ventricular arrhythmias. Long-term left ventricular reverse remodelling (LVRR; LVEF increase ≥10% points or normalisation) was achieved in 58% and occurred more frequently in women (72% vs 51%, p=0.042).In multivariable proportional hazards analyses, occurrence of LVRR was a strong independent negative predictor of the composite outcome (HR: 0.05 (95% CI 0.02 to 0.14); p&lt;0.001). Female sex independently predicted lower rates of ventricular arrhythmias (HR: 0.33 (95% CI 0.11 to 0.99); p=0.05), while the location of the TTNtv was not associated with cardiovascular outcomes.\nCONCLUSION: DCM caused by TTNtv presented in midlife and was associated with a high burden of AF and ventricular arrhythmias, which often preceded DCM diagnosis. Furthermore, LVRR occurred in a high proportion of patients and was a strong negative predictor of the composite outcome. Female sex was positively associated with occurrence of LVRR and longer event-free survival.","container-title":"Journal of Medical Genetics","DOI":"10.1136/jmedgenet-2020-107178","ISSN":"1468-6244","issue":"12","journalAbbreviation":"J Med Genet","language":"eng","note":"PMID: 33106378","page":"832-841","source":"PubMed","title":"Dilated cardiomyopathy caused by truncating titin variants: long-term outcomes, arrhythmias, response to treatment and sex differences","title-short":"Dilated cardiomyopathy caused by truncating titin variants","volume":"58","author":[{"family":"Vissing","given":"Christoffer Rasmus"},{"family":"Rasmussen","given":"Torsten Bloch"},{"family":"Dybro","given":"Anne Mette"},{"family":"Olesen","given":"Morten Salling"},{"family":"Pedersen","given":"Lisbeth Nørum"},{"family":"Jensen","given":"Morten"},{"family":"Bundgaard","given":"Henning"},{"family":"Christensen","given":"Alex Hørby"}],"issued":{"date-parts":[["2021",12]]}}}],"schema":"https://github.com/citation-style-language/schema/raw/master/csl-citation.json"} </w:instrText>
      </w:r>
      <w:r w:rsidR="003D74CA"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4, 5</w:t>
      </w:r>
      <w:r w:rsidR="003D74C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R</w:t>
      </w:r>
      <w:r w:rsidRPr="004F521C">
        <w:rPr>
          <w:rFonts w:ascii="Times New Roman" w:hAnsi="Times New Roman" w:cs="Times New Roman"/>
          <w:sz w:val="24"/>
          <w:szCs w:val="24"/>
          <w:lang w:val="en-US"/>
        </w:rPr>
        <w:t xml:space="preserve">ecessive missense (and rarely truncating) variants in the C-terminal of </w:t>
      </w:r>
      <w:r w:rsidRPr="004F521C">
        <w:rPr>
          <w:rFonts w:ascii="Times New Roman" w:hAnsi="Times New Roman" w:cs="Times New Roman"/>
          <w:i/>
          <w:iCs/>
          <w:sz w:val="24"/>
          <w:szCs w:val="24"/>
          <w:lang w:val="en-US"/>
        </w:rPr>
        <w:t>TTN</w:t>
      </w:r>
      <w:r w:rsidRPr="004F521C">
        <w:rPr>
          <w:rFonts w:ascii="Times New Roman" w:hAnsi="Times New Roman" w:cs="Times New Roman"/>
          <w:sz w:val="24"/>
          <w:szCs w:val="24"/>
          <w:lang w:val="en-US"/>
        </w:rPr>
        <w:t xml:space="preserve"> can </w:t>
      </w:r>
      <w:r w:rsidRPr="004F521C">
        <w:rPr>
          <w:rFonts w:ascii="Times New Roman" w:hAnsi="Times New Roman" w:cs="Times New Roman"/>
          <w:color w:val="000000"/>
          <w:sz w:val="24"/>
          <w:szCs w:val="24"/>
          <w:shd w:val="clear" w:color="auto" w:fill="FFFFFF"/>
          <w:lang w:val="en-US"/>
        </w:rPr>
        <w:t xml:space="preserve">cause limb-girdle muscular dystrophy type 2J, distal tibial muscular dystrophy, congenital </w:t>
      </w:r>
      <w:proofErr w:type="spellStart"/>
      <w:r w:rsidRPr="004F521C">
        <w:rPr>
          <w:rFonts w:ascii="Times New Roman" w:hAnsi="Times New Roman" w:cs="Times New Roman"/>
          <w:color w:val="000000"/>
          <w:sz w:val="24"/>
          <w:szCs w:val="24"/>
          <w:shd w:val="clear" w:color="auto" w:fill="FFFFFF"/>
          <w:lang w:val="en-US"/>
        </w:rPr>
        <w:t>titinopathy</w:t>
      </w:r>
      <w:proofErr w:type="spellEnd"/>
      <w:r w:rsidRPr="004F521C">
        <w:rPr>
          <w:rFonts w:ascii="Times New Roman" w:hAnsi="Times New Roman" w:cs="Times New Roman"/>
          <w:color w:val="000000"/>
          <w:sz w:val="24"/>
          <w:szCs w:val="24"/>
          <w:shd w:val="clear" w:color="auto" w:fill="FFFFFF"/>
          <w:lang w:val="en-US"/>
        </w:rPr>
        <w:t xml:space="preserve"> and multi mini-core disease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{"citationID":"w1p7GMvq","properties":{"formattedCitation":"\\super 6\\uc0\\u8211{}8\\nosupersub{}","plainCitation":"6–8","noteIndex":0},"citationItems":[{"id":867,"uris":["http://zotero.org/users/2403727/items/S44DVBQP"],"itemData":{"id":867,"type":"article-journal","abstract":"Titin, the biggest single (poly) peptide found in humans, and throughout nature so far, was long considered as a good candidate for inherited muscle diseases. However, disease-causing defects were not known until recently, when this central sarcomeric protein was associated with human skeletal tibial muscular dystrophy (TMD/LGMD2J), dilated cardiomyopathy (DCM) and hypertrophic cardiomyopathy (HCM). Several mutations in different parts of titin have now been identified and more are expected. Spontaneous mouse and zebrafish mutants have also been reported. Experimental knock-outs are not viable, even in cases where just a c-terminal part of the gene was silenced, telling something of the basic importance of titin for life. In this article we review the current known structure and functions of this elementary molecule with some emphasis on the only defects so far known to cause human skeletal muscle disease, mutations in the c-terminal M-line part of titin.","container-title":"Annals of Medicine","ISSN":"0785-3890","issue":"6","journalAbbreviation":"Ann. Med.","language":"eng","note":"PMID: 14572168","page":"434-441","source":"PubMed","title":"The role of titin in muscular disorders","volume":"35","author":[{"family":"Hackman","given":"J. Peter V."},{"family":"Vihola","given":"Anna K."},{"family":"Udd","given":"A. Bjarne"}],"issued":{"date-parts":[["2003"]]}}},{"id":917,"uris":["http://zotero.org/users/2403727/items/4Q7MQNDQ"],"itemData":{"id":917,"type":"article-journal","abstract":"Tibial muscular dystrophy (TMD) is an autosomal dominant late-onset distal myopathy linked to chromosome 2q31. The linked region includes the giant TTN gene, which encodes the central sarcomeric protein, titin. We have previously shown a secondary calpain-3 defect to be associated with TMD, which further underscored that titin is the candidate. We now report the first mutations in TTN to cause a human skeletal-muscle disease, TMD. In Mex6, the last exon of TTN, a unique 11-bp deletion/insertion mutation, changing four amino acid residues, completely cosegregated with all tested 81 Finnish patients with TMD in 12 unrelated families. The mutation was not found in 216 Finnish control samples. In a French family with TMD, a Leu→Pro mutation at position 293,357 in Mex6 was discovered. Mex6 is adjacent to the known calpain-3 binding site Mex5 of M-line titin. Immunohistochemical analysis using two exon-specific antibodies directed to the M-line region of titin demonstrated the specific loss of carboxy-terminal titin epitopes in the TMD muscle samples that we studied, thus implicating a functional defect of the M-line titin in the genesis of the TMD disease phenotype.","container-title":"American Journal of Human Genetics","ISSN":"0002-9297","issue":"3","journalAbbreviation":"Am J Hum Genet","note":"PMID: 12145747\nPMCID: PMC379188","page":"492-500","source":"PubMed Central","title":"Tibial Muscular Dystrophy Is a Titinopathy Caused by Mutations in TTN, the Gene Encoding the Giant Skeletal-Muscle Protein Titin","volume":"71","author":[{"family":"Hackman","given":"Peter"},{"family":"Vihola","given":"Anna"},{"family":"Haravuori","given":"Henna"},{"family":"Marchand","given":"Sylvie"},{"family":"Sarparanta","given":"Jaakko"},{"family":"de Seze","given":"Jerome"},{"family":"Labeit","given":"Siegfried"},{"family":"Witt","given":"Christian"},{"family":"Peltonen","given":"Leena"},{"family":"Richard","given":"Isabelle"},{"family":"Udd","given":"Bjarne"}],"issued":{"date-parts":[["2002",9]]}}},{"id":816,"uris":["http://zotero.org/users/2403727/items/CP6BUSN3"],"itemData":{"id":816,"type":"article-journal","abstract":"Core myopathies (CM), the main non-dystrophic myopathies in childhood, remain genetically unexplained in many cases. Heart disease is not considered part of the typical CM spectrum. No congenital heart defect has been reported, and childhood-onset cardiomyopathy has been documented in only two CM families with homozygous mutations of the TTN gene. TTN encodes titin, a giant protein of striated muscles. Recently, heterozygous TTN truncating mutations have also been reported as a major cause of dominant dilated cardiomyopathy. However, relatively few TTN mutations and phenotypes are known, and titin pathophysiological role in cardiac and skeletal muscle conditions is incompletely understood. We analyzed a series of 23 families with congenital CM and primary heart disease using TTN M-line-targeted sequencing followed in selected patients by whole-exome sequencing and functional studies. We identified seven novel homozygous or compound heterozygous TTN mutations (five in the M-line, five truncating) in 17% patients. Heterozygous parents were healthy. Phenotype analysis identified four novel titinopathies, including cardiac septal defects, left ventricular non-compaction, Emery–Dreifuss muscular dystrophy or arthrogryposis. Additionally, in vitro studies documented the first-reported absence of a functional titin kinase domain in humans, leading to a severe antenatal phenotype. We establish that CM are associated with a large range of heart conditions of which TTN mutations are a major cause, thereby expanding the TTN mutational and phenotypic spectrum. Additionally, our results suggest titin kinase implication in cardiac morphogenesis and demonstrate that heterozygous TTN truncating mutations may not manifest unless associated with a second mutation, reassessing the paradigm of their dominant expression.","container-title":"Human Molecular Genetics","DOI":"10.1093/hmg/ddt494","ISSN":"0964-6906","issue":"4","journalAbbreviation":"Hum Mol Genet","note":"PMID: 24105469\nPMCID: PMC3954110","page":"980-991","source":"PubMed Central","title":"Recessive TTN truncating mutations define novel forms of core myopathy with heart disease","volume":"23","author":[{"family":"Chauveau","given":"Claire"},{"family":"Bonnemann","given":"Carsten G."},{"family":"Julien","given":"Cedric"},{"family":"Kho","given":"Ay Lin"},{"family":"Marks","given":"Harold"},{"family":"Talim","given":"Beril"},{"family":"Maury","given":"Philippe"},{"family":"Arne-Bes","given":"Marie Christine"},{"family":"Uro-Coste","given":"Emmanuelle"},{"family":"Alexandrovich","given":"Alexander"},{"family":"Vihola","given":"Anna"},{"family":"Schafer","given":"Sebastian"},{"family":"Kaufmann","given":"Beth"},{"family":"Medne","given":"Livija"},{"family":"Hübner","given":"Norbert"},{"family":"Foley","given":"A. Reghan"},{"family":"Santi","given":"Mariarita"},{"family":"Udd","given":"Bjarne"},{"family":"Topaloglu","given":"Haluk"},{"family":"Moore","given":"Steven A."},{"family":"Gotthardt","given":"Michael"},{"family":"Samuels","given":"Mark E."},{"family":"Gautel","given":"Mathias"},{"family":"Ferreiro","given":"Ana"}],"issued":{"date-parts":[["2014",2,15]]}}}],"schema":"https://github.com/citation-style-language/schema/raw/master/csl-citation.json"}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6–8</w:t>
      </w:r>
      <w:r w:rsidRPr="004F521C">
        <w:rPr>
          <w:rFonts w:ascii="Times New Roman" w:hAnsi="Times New Roman" w:cs="Times New Roman"/>
          <w:color w:val="000000"/>
          <w:sz w:val="24"/>
          <w:szCs w:val="24"/>
          <w:shd w:val="clear" w:color="auto" w:fill="FFFFFF"/>
          <w:lang w:val="en-US"/>
        </w:rPr>
        <w:fldChar w:fldCharType="end"/>
      </w:r>
      <w:r w:rsidR="00CD6FCA" w:rsidRPr="004F521C">
        <w:rPr>
          <w:rFonts w:ascii="Times New Roman" w:hAnsi="Times New Roman" w:cs="Times New Roman"/>
          <w:color w:val="000000"/>
          <w:sz w:val="24"/>
          <w:szCs w:val="24"/>
          <w:shd w:val="clear" w:color="auto" w:fill="FFFFFF"/>
          <w:lang w:val="en-US"/>
        </w:rPr>
        <w:t>. Furthermore,</w:t>
      </w:r>
      <w:r w:rsidR="00EC43D3" w:rsidRPr="004F521C">
        <w:rPr>
          <w:rFonts w:ascii="Times New Roman" w:hAnsi="Times New Roman" w:cs="Times New Roman"/>
          <w:color w:val="000000"/>
          <w:sz w:val="24"/>
          <w:szCs w:val="24"/>
          <w:shd w:val="clear" w:color="auto" w:fill="FFFFFF"/>
          <w:lang w:val="en-US"/>
        </w:rPr>
        <w:t xml:space="preserve"> dominant</w:t>
      </w:r>
      <w:r w:rsidR="001B0A8E" w:rsidRPr="004F521C">
        <w:rPr>
          <w:rFonts w:ascii="Times New Roman" w:hAnsi="Times New Roman" w:cs="Times New Roman"/>
          <w:color w:val="000000"/>
          <w:sz w:val="24"/>
          <w:szCs w:val="24"/>
          <w:shd w:val="clear" w:color="auto" w:fill="FFFFFF"/>
          <w:lang w:val="en-US"/>
        </w:rPr>
        <w:t xml:space="preserve"> </w:t>
      </w:r>
      <w:r w:rsidRPr="004F521C">
        <w:rPr>
          <w:rFonts w:ascii="Times New Roman" w:hAnsi="Times New Roman" w:cs="Times New Roman"/>
          <w:color w:val="000000"/>
          <w:sz w:val="24"/>
          <w:szCs w:val="24"/>
          <w:shd w:val="clear" w:color="auto" w:fill="FFFFFF"/>
          <w:lang w:val="en-US"/>
        </w:rPr>
        <w:t xml:space="preserve">missense variants </w:t>
      </w:r>
      <w:r w:rsidR="00EC43D3" w:rsidRPr="004F521C">
        <w:rPr>
          <w:rFonts w:ascii="Times New Roman" w:hAnsi="Times New Roman" w:cs="Times New Roman"/>
          <w:color w:val="000000"/>
          <w:sz w:val="24"/>
          <w:szCs w:val="24"/>
          <w:shd w:val="clear" w:color="auto" w:fill="FFFFFF"/>
          <w:lang w:val="en-US"/>
        </w:rPr>
        <w:t>in</w:t>
      </w:r>
      <w:r w:rsidRPr="004F521C">
        <w:rPr>
          <w:rFonts w:ascii="Times New Roman" w:hAnsi="Times New Roman" w:cs="Times New Roman"/>
          <w:color w:val="000000"/>
          <w:sz w:val="24"/>
          <w:szCs w:val="24"/>
          <w:shd w:val="clear" w:color="auto" w:fill="FFFFFF"/>
          <w:lang w:val="en-US"/>
        </w:rPr>
        <w:t xml:space="preserve"> exon 3</w:t>
      </w:r>
      <w:r w:rsidR="00A57F0E" w:rsidRPr="004F521C">
        <w:rPr>
          <w:rFonts w:ascii="Times New Roman" w:hAnsi="Times New Roman" w:cs="Times New Roman"/>
          <w:color w:val="000000"/>
          <w:sz w:val="24"/>
          <w:szCs w:val="24"/>
          <w:shd w:val="clear" w:color="auto" w:fill="FFFFFF"/>
          <w:lang w:val="en-US"/>
        </w:rPr>
        <w:t>4</w:t>
      </w:r>
      <w:r w:rsidRPr="004F521C">
        <w:rPr>
          <w:rFonts w:ascii="Times New Roman" w:hAnsi="Times New Roman" w:cs="Times New Roman"/>
          <w:color w:val="000000"/>
          <w:sz w:val="24"/>
          <w:szCs w:val="24"/>
          <w:shd w:val="clear" w:color="auto" w:fill="FFFFFF"/>
          <w:lang w:val="en-US"/>
        </w:rPr>
        <w:t>4 and 3</w:t>
      </w:r>
      <w:r w:rsidR="00A57F0E" w:rsidRPr="004F521C">
        <w:rPr>
          <w:rFonts w:ascii="Times New Roman" w:hAnsi="Times New Roman" w:cs="Times New Roman"/>
          <w:color w:val="000000"/>
          <w:sz w:val="24"/>
          <w:szCs w:val="24"/>
          <w:shd w:val="clear" w:color="auto" w:fill="FFFFFF"/>
          <w:lang w:val="en-US"/>
        </w:rPr>
        <w:t>6</w:t>
      </w:r>
      <w:r w:rsidRPr="004F521C">
        <w:rPr>
          <w:rFonts w:ascii="Times New Roman" w:hAnsi="Times New Roman" w:cs="Times New Roman"/>
          <w:color w:val="000000"/>
          <w:sz w:val="24"/>
          <w:szCs w:val="24"/>
          <w:shd w:val="clear" w:color="auto" w:fill="FFFFFF"/>
          <w:lang w:val="en-US"/>
        </w:rPr>
        <w:t xml:space="preserve">4 </w:t>
      </w:r>
      <w:r w:rsidR="001B0A8E" w:rsidRPr="004F521C">
        <w:rPr>
          <w:rFonts w:ascii="Times New Roman" w:hAnsi="Times New Roman" w:cs="Times New Roman"/>
          <w:color w:val="000000"/>
          <w:sz w:val="24"/>
          <w:szCs w:val="24"/>
          <w:shd w:val="clear" w:color="auto" w:fill="FFFFFF"/>
          <w:lang w:val="en-US"/>
        </w:rPr>
        <w:t>are</w:t>
      </w:r>
      <w:r w:rsidRPr="004F521C">
        <w:rPr>
          <w:rFonts w:ascii="Times New Roman" w:hAnsi="Times New Roman" w:cs="Times New Roman"/>
          <w:color w:val="000000"/>
          <w:sz w:val="24"/>
          <w:szCs w:val="24"/>
          <w:shd w:val="clear" w:color="auto" w:fill="FFFFFF"/>
          <w:lang w:val="en-US"/>
        </w:rPr>
        <w:t xml:space="preserve"> associated with late-onset autosomal dominant tibial muscular dystrophy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{"citationID":"Wku0A7do","properties":{"formattedCitation":"\\super 9\\nosupersub{}","plainCitation":"9","noteIndex":0},"citationItems":[{"id":2885,"uris":["http://zotero.org/users/2403727/items/MZ5ALTFC"],"itemData":{"id":2885,"type":"article-journal","abstract":"—To clarify the classification of two previously reported groups of patients with anterior tibial distal dystrophy, to find additional patients with the disease, and to describe the clinical features of this disease.—National survey of the records of patients with neuromuscular diseases in Finland. Findings of selected patients were compared with those of previously reported cases.—Thirty-six previously described patients and 30 additional patients from the current survey, with 41 symptomatic patients and 25 subjectively asymptomatic affected relatives.—There were 66 patients with late adult-onset tibial muscular dystrophy. Symptoms appear after the age of 35 years with reduced ankle dorsiflexion, and progress is slow without marked disability. Facial muscles, upper extremities, and proximal muscles are usually spared. Muscle biopsy results reveal nonspecific dystrophic changes in clinically affected muscles, and frequently severe adipose replacement in the anterior tibial muscles occurs. Asymptomatic muscles have mild myopathic changes only. Vacuolar degeneration is detected in a minority of patients. Electromyography shows profound myopathic changes in the anterior tibial muscle, but extensor brevis muscles are well preserved. Computed tomography or magnetic resonance imaging of muscles discloses marked involvement of tibial extensor muscles and focal patches of fatty degeneration in various asymptomatic muscles. Pedigree data suggest autosomal dominant inheritance.—Tibial muscular dystrophy might represent a new form of distal myopathy and it is rather common, at least in Finland.","container-title":"Archives of Neurology","DOI":"10.1001/archneur.1993.00540060044015","ISSN":"0003-9942","issue":"6","journalAbbreviation":"Archives of Neurology","page":"604-608","source":"Silverchair","title":"Tibial Muscular Dystrophy: Late Adult-Onset Distal Myopathy in 66 Finnish Patients","title-short":"Tibial Muscular Dystrophy","volume":"50","author":[{"family":"Udd","given":"Bjarne"},{"family":"Partanen","given":"Juhani"},{"family":"Halonen","given":"Päivi"},{"family":"Falck","given":"Björn"},{"family":"Hakamies","given":"Lauri"},{"family":"Heikkilä","given":"Hannu"},{"family":"Ingo","given":"Sinikka"},{"family":"Kalimo","given":"Hannu"},{"family":"Kääriäinen","given":"Helena"},{"family":"Laulumaa","given":"Veikko"},{"family":"Paljärvi","given":"Leo"},{"family":"Rapola","given":"Juhani"},{"family":"Reunanen","given":"Mauri"},{"family":"Sonninen","given":"Vesa"},{"family":"Somer","given":"Hannu"}],"issued":{"date-parts":[["1993",6,1]]}}}],"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rPr>
        <w:t>9</w:t>
      </w:r>
      <w:r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color w:val="000000"/>
          <w:sz w:val="24"/>
          <w:szCs w:val="24"/>
          <w:shd w:val="clear" w:color="auto" w:fill="FFFFFF"/>
          <w:lang w:val="en-US"/>
        </w:rPr>
        <w:t xml:space="preserve"> and hereditary myopathy with early respiratory failure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{"citationID":"7xN8uuSS","properties":{"formattedCitation":"\\super 10\\nosupersub{}","plainCitation":"10","noteIndex":0},"citationItems":[{"id":2883,"uris":["http://zotero.org/users/2403727/items/RJJPDPA5"],"itemData":{"id":2883,"type":"article-journal","abstract":"Objective Several families with characteristic features of hereditary myopathy with early respiratory failure (HMERF) have remained without genetic cause. This international study was initiated to clarify epidemiology and the genetic underlying cause in these families, and to characterise the phenotype in our large cohort.\nMethods DNA samples of all currently known families with HMERF without molecular genetic cause were obtained from 12 families in seven different countries. Clinical, histopathological and muscle imaging data were collected and five biopsy samples made available for further immunohistochemical studies. Genotyping, exome sequencing and Sanger sequencing were used to identify and confirm sequence variations.\nResults All patients with clinical diagnosis of HMERF were genetically solved by five different titin mutations identified. One mutation has been reported while four are novel, all located exclusively in the FN3 119 domain (A150) of A-band titin. One of the new mutations showed semirecessive inheritance pattern with subclinical myopathy in the heterozygous parents. Typical clinical features were respiratory failure at mid-adulthood in an ambulant patient with very variable degree of muscle weakness. Cytoplasmic bodies were retrospectively observed in all muscle biopsy samples and these were reactive for myofibrillar proteins but not for titin.\nConclusions We report an extensive collection of families with HMERF with five different mutations in exon 343 of TTN, which establishes this exon as the primary target for molecular diagnosis of HMERF. Our relatively large number of new families and mutations directly implies that HMERF is not extremely rare, not restricted to Northern Europe and should be considered in undetermined myogenic respiratory failure.","container-title":"Journal of Neurology, Neurosurgery &amp; Psychiatry","DOI":"10.1136/jnnp-2013-304965","ISSN":"0022-3050, 1468-330X","issue":"3","journalAbbreviation":"J Neurol Neurosurg Psychiatry","language":"en","license":"Published by the BMJ Publishing Group Limited. For permission to use (where not already granted under a licence) please go to http://group.bmj.com/group/rights-licensing/permissions","note":"publisher: BMJ Publishing Group Ltd\nsection: Neuromuscular\nPMID: 23606733","page":"345-353","source":"jnnp.bmj.com","title":"Hereditary myopathy with early respiratory failure: occurrence in various populations","title-short":"Hereditary myopathy with early respiratory failure","volume":"85","author":[{"family":"Palmio","given":"Johanna"},{"family":"Evilä","given":"Anni"},{"family":"Chapon","given":"Françoise"},{"family":"Tasca","given":"Giorgio"},{"family":"Xiang","given":"Fengqing"},{"family":"Brådvik","given":"Björn"},{"family":"Eymard","given":"Bruno"},{"family":"Echaniz-Laguna","given":"Andoni"},{"family":"Laporte","given":"Jocelyn"},{"family":"Kärppä","given":"Mikko"},{"family":"Mahjneh","given":"Ibrahim"},{"family":"Quinlivan","given":"Rosaline"},{"family":"Laforêt","given":"Pascal"},{"family":"Damian","given":"Maxwell"},{"family":"Berardo","given":"Andres"},{"family":"Taratuto","given":"Ana Lia"},{"family":"Bueri","given":"Jose Antonio"},{"family":"Tommiska","given":"Johanna"},{"family":"Raivio","given":"Taneli"},{"family":"Tuerk","given":"Matthias"},{"family":"Gölitz","given":"Philipp"},{"family":"Chevessier","given":"Frederic"},{"family":"Sewry","given":"Caroline"},{"family":"Norwood","given":"Fiona"},{"family":"Hedberg","given":"Carola"},{"family":"Schröder","given":"Rolf"},{"family":"Edström","given":"Lars"},{"family":"Oldfors","given":"Anders"},{"family":"Hackman","given":"Peter"},{"family":"Udd","given":"Bjarne"}],"issued":{"date-parts":[["2014",3,1]]}}}],"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10</w:t>
      </w:r>
      <w:r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sz w:val="24"/>
          <w:szCs w:val="24"/>
          <w:lang w:val="en-US"/>
        </w:rPr>
        <w:t>.</w:t>
      </w:r>
      <w:r w:rsidR="00B3543D" w:rsidRPr="004F521C">
        <w:rPr>
          <w:rFonts w:ascii="Times New Roman" w:hAnsi="Times New Roman" w:cs="Times New Roman"/>
          <w:sz w:val="24"/>
          <w:szCs w:val="24"/>
          <w:lang w:val="en-US"/>
        </w:rPr>
        <w:t xml:space="preserve"> Clinical features of these myopathies </w:t>
      </w:r>
      <w:r w:rsidR="00DE1ED6" w:rsidRPr="004F521C">
        <w:rPr>
          <w:rFonts w:ascii="Times New Roman" w:hAnsi="Times New Roman" w:cs="Times New Roman"/>
          <w:sz w:val="24"/>
          <w:szCs w:val="24"/>
          <w:lang w:val="en-US"/>
        </w:rPr>
        <w:t xml:space="preserve">vary, but </w:t>
      </w:r>
      <w:r w:rsidR="00B3543D" w:rsidRPr="004F521C">
        <w:rPr>
          <w:rFonts w:ascii="Times New Roman" w:hAnsi="Times New Roman" w:cs="Times New Roman"/>
          <w:sz w:val="24"/>
          <w:szCs w:val="24"/>
          <w:lang w:val="en-US"/>
        </w:rPr>
        <w:t>include</w:t>
      </w:r>
      <w:r w:rsidR="00DE1ED6" w:rsidRPr="004F521C">
        <w:rPr>
          <w:rFonts w:ascii="Times New Roman" w:hAnsi="Times New Roman" w:cs="Times New Roman"/>
          <w:sz w:val="24"/>
          <w:szCs w:val="24"/>
          <w:lang w:val="en-US"/>
        </w:rPr>
        <w:t xml:space="preserve"> progressive</w:t>
      </w:r>
      <w:r w:rsidR="00B3543D" w:rsidRPr="004F521C">
        <w:rPr>
          <w:rFonts w:ascii="Times New Roman" w:hAnsi="Times New Roman" w:cs="Times New Roman"/>
          <w:sz w:val="24"/>
          <w:szCs w:val="24"/>
          <w:lang w:val="en-US"/>
        </w:rPr>
        <w:t xml:space="preserve"> axial and limb weakness, loss of ambulation</w:t>
      </w:r>
      <w:r w:rsidR="00CD6FCA" w:rsidRPr="004F521C">
        <w:rPr>
          <w:rFonts w:ascii="Times New Roman" w:hAnsi="Times New Roman" w:cs="Times New Roman"/>
          <w:sz w:val="24"/>
          <w:szCs w:val="24"/>
          <w:lang w:val="en-US"/>
        </w:rPr>
        <w:t>,</w:t>
      </w:r>
      <w:r w:rsidR="00B3543D" w:rsidRPr="004F521C">
        <w:rPr>
          <w:rFonts w:ascii="Times New Roman" w:hAnsi="Times New Roman" w:cs="Times New Roman"/>
          <w:sz w:val="24"/>
          <w:szCs w:val="24"/>
          <w:lang w:val="en-US"/>
        </w:rPr>
        <w:t xml:space="preserve"> </w:t>
      </w:r>
      <w:r w:rsidR="00DE1ED6" w:rsidRPr="004F521C">
        <w:rPr>
          <w:rFonts w:ascii="Times New Roman" w:hAnsi="Times New Roman" w:cs="Times New Roman"/>
          <w:sz w:val="24"/>
          <w:szCs w:val="24"/>
          <w:lang w:val="en-US"/>
        </w:rPr>
        <w:t>and in some instances joint contractures</w:t>
      </w:r>
      <w:r w:rsidR="001B0A8E" w:rsidRPr="004F521C">
        <w:rPr>
          <w:rFonts w:ascii="Times New Roman" w:hAnsi="Times New Roman" w:cs="Times New Roman"/>
          <w:sz w:val="24"/>
          <w:szCs w:val="24"/>
          <w:lang w:val="en-US"/>
        </w:rPr>
        <w:t>.</w:t>
      </w:r>
      <w:r w:rsidR="00DE1ED6"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 xml:space="preserve">They </w:t>
      </w:r>
      <w:r w:rsidR="00DE1ED6" w:rsidRPr="004F521C">
        <w:rPr>
          <w:rFonts w:ascii="Times New Roman" w:hAnsi="Times New Roman" w:cs="Times New Roman"/>
          <w:sz w:val="24"/>
          <w:szCs w:val="24"/>
          <w:lang w:val="en-US"/>
        </w:rPr>
        <w:t xml:space="preserve">can present </w:t>
      </w:r>
      <w:r w:rsidR="001B0A8E" w:rsidRPr="004F521C">
        <w:rPr>
          <w:rFonts w:ascii="Times New Roman" w:hAnsi="Times New Roman" w:cs="Times New Roman"/>
          <w:sz w:val="24"/>
          <w:szCs w:val="24"/>
          <w:lang w:val="en-US"/>
        </w:rPr>
        <w:t xml:space="preserve">at any age from </w:t>
      </w:r>
      <w:r w:rsidR="008954E7" w:rsidRPr="004F521C">
        <w:rPr>
          <w:rFonts w:ascii="Times New Roman" w:hAnsi="Times New Roman" w:cs="Times New Roman"/>
          <w:sz w:val="24"/>
          <w:szCs w:val="24"/>
          <w:lang w:val="en-US"/>
        </w:rPr>
        <w:t>infancy</w:t>
      </w:r>
      <w:r w:rsidR="00DE1ED6"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to</w:t>
      </w:r>
      <w:r w:rsidR="00DE1ED6" w:rsidRPr="004F521C">
        <w:rPr>
          <w:rFonts w:ascii="Times New Roman" w:hAnsi="Times New Roman" w:cs="Times New Roman"/>
          <w:sz w:val="24"/>
          <w:szCs w:val="24"/>
          <w:lang w:val="en-US"/>
        </w:rPr>
        <w:t xml:space="preserve"> late in life</w:t>
      </w:r>
      <w:r w:rsidR="00BA702A"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{"citationID":"trYxIWDd","properties":{"formattedCitation":"\\super 6, 11\\nosupersub{}","plainCitation":"6, 11","noteIndex":0},"citationItems":[{"id":867,"uris":["http://zotero.org/users/2403727/items/S44DVBQP"],"itemData":{"id":867,"type":"article-journal","abstract":"Titin, the biggest single (poly) peptide found in humans, and throughout nature so far, was long considered as a good candidate for inherited muscle diseases. However, disease-causing defects were not known until recently, when this central sarcomeric protein was associated with human skeletal tibial muscular dystrophy (TMD/LGMD2J), dilated cardiomyopathy (DCM) and hypertrophic cardiomyopathy (HCM). Several mutations in different parts of titin have now been identified and more are expected. Spontaneous mouse and zebrafish mutants have also been reported. Experimental knock-outs are not viable, even in cases where just a c-terminal part of the gene was silenced, telling something of the basic importance of titin for life. In this article we review the current known structure and functions of this elementary molecule with some emphasis on the only defects so far known to cause human skeletal muscle disease, mutations in the c-terminal M-line part of titin.","container-title":"Annals of Medicine","ISSN":"0785-3890","issue":"6","journalAbbreviation":"Ann. Med.","language":"eng","note":"PMID: 14572168","page":"434-441","source":"PubMed","title":"The role of titin in muscular disorders","volume":"35","author":[{"family":"Hackman","given":"J. Peter V."},{"family":"Vihola","given":"Anna K."},{"family":"Udd","given":"A. Bjarne"}],"issued":{"date-parts":[["2003"]]}}},{"id":829,"uris":["http://zotero.org/users/2403727/items/4JC6RW8L"],"itemData":{"id":829,"type":"article-journal","abstract":"Objective Comprehensive clinical characterization of congenital titinopathy to facilitate diagnosis and management of this important emerging disorder. Methods Using massively parallel sequencing we identified 30 patients from 27 families with 2 pathogenic nonsense, frameshift and/or splice site TTN mutations in trans. We then undertook a detailed analysis of the clinical, histopathological and imaging features of these patients. Results All patients had prenatal or early onset hypotonia and/or congenital contractures. None had ophthalmoplegia. Scoliosis and respiratory insufficiency typically developed early and progressed rapidly, whereas limb weakness was often slowly progressive, and usually did not prevent independent walking. Cardiac involvement was present in 46% of patients. Relatives of 2 patients had dilated cardiomyopathy. Creatine kinase levels were normal to moderately elevated. Increased fiber size variation, internalized nuclei and cores were common histopathological abnormalities. Cap-like regions, whorled or ring fibers, and mitochondrial accumulations were also observed. Muscle magnetic resonance imaging showed gluteal, hamstring and calf muscle involvement. Western blot analysis showed a near-normal sized titin protein in all samples. The presence of 2 mutations predicted to impact both N2BA and N2B cardiac isoforms appeared to be associated with greatest risk of cardiac involvement. One-third of patients had 1 mutation predicted to impact exons present in fetal skeletal muscle, but not included within the mature skeletal muscle isoform transcript. This strongly suggests developmental isoforms are involved in the pathogenesis of this congenital/early onset disorder. Interpretation This detailed clinical reference dataset will greatly facilitate diagnostic confirmation and management of patients, and has provided important insights into disease pathogenesis. Ann Neurol 2018;83:1105–1124","container-title":"Annals of Neurology","DOI":"10.1002/ana.25241","ISSN":"1531-8249","issue":"6","language":"en","license":"© 2018 The Authors. Annals of Neurology published by Wiley Periodicals, Inc. on behalf of American Neurological Association","page":"1105-1124","source":"Wiley Online Library","title":"Congenital Titinopathy: Comprehensive characterization and pathogenic insights","title-short":"Congenital Titinopathy","volume":"83","author":[{"family":"Oates","given":"Emily C."},{"family":"Jones","given":"Kristi J."},{"family":"Donkervoort","given":"Sandra"},{"family":"Charlton","given":"Amanda"},{"family":"Brammah","given":"Susan"},{"family":"Smith","given":"John E."},{"family":"Ware","given":"James S."},{"family":"Yau","given":"Kyle S."},{"family":"Swanson","given":"Lindsay C."},{"family":"Whiffin","given":"Nicola"},{"family":"Peduto","given":"Anthony J."},{"family":"Bournazos","given":"Adam"},{"family":"Waddell","given":"Leigh B."},{"family":"Farrar","given":"Michelle A."},{"family":"Sampaio","given":"Hugo A."},{"family":"Teoh","given":"Hooi Ling"},{"family":"Lamont","given":"Phillipa J."},{"family":"Mowat","given":"David"},{"family":"Fitzsimons","given":"Robin B."},{"family":"Corbett","given":"Alastair J."},{"family":"Ryan","given":"Monique M."},{"family":"O'Grady","given":"Gina L."},{"family":"Sandaradura","given":"Sarah A."},{"family":"Ghaoui","given":"Roula"},{"family":"Joshi","given":"Himanshu"},{"family":"Marshall","given":"Jamie L."},{"family":"Nolan","given":"Melinda A."},{"family":"Kaur","given":"Simranpreet"},{"family":"Punetha","given":"Jaya"},{"family":"Töpf","given":"Ana"},{"family":"Harris","given":"Elizabeth"},{"family":"Bakshi","given":"Madhura"},{"family":"Genetti","given":"Casie A."},{"family":"Marttila","given":"Minttu"},{"family":"Werlauff","given":"Ulla"},{"family":"Streichenberger","given":"Nathalie"},{"family":"Pestronk","given":"Alan"},{"family":"Mazanti","given":"Ingrid"},{"family":"Pinner","given":"Jason R."},{"family":"Vuillerot","given":"Carole"},{"family":"Grosmann","given":"Carla"},{"family":"Camacho","given":"Ana"},{"family":"Mohassel","given":"Payam"},{"family":"Leach","given":"Meganne E."},{"family":"Foley","given":"A. Reghan"},{"family":"Bharucha‐Goebel","given":"Diana"},{"family":"Collins","given":"James"},{"family":"Connolly","given":"Anne M."},{"family":"Gilbreath","given":"Heather R."},{"family":"Iannaccone","given":"Susan T."},{"family":"Castro","given":"Diana"},{"family":"Cummings","given":"Beryl B."},{"family":"Webster","given":"Richard I."},{"family":"Lazaro","given":"Leïla"},{"family":"Vissing","given":"John"},{"family":"Coppens","given":"Sandra"},{"family":"Deconinck","given":"Nicolas"},{"family":"Luk","given":"Ho-Ming"},{"family":"Thomas","given":"Neil H."},{"family":"Foulds","given":"Nicola C."},{"family":"Illingworth","given":"Marjorie A."},{"family":"Ellard","given":"Sian"},{"family":"McLean","given":"Catriona A."},{"family":"Phadke","given":"Rahul"},{"family":"Ravenscroft","given":"Gianina"},{"family":"Witting","given":"Nanna"},{"family":"Hackman","given":"Peter"},{"family":"Richard","given":"Isabelle"},{"family":"Cooper","given":"Sandra T."},{"family":"Kamsteeg","given":"Erik-Jan"},{"family":"Hoffman","given":"Eric P."},{"family":"Bushby","given":"Kate"},{"family":"Straub","given":"Volker"},{"family":"Udd","given":"Bjarne"},{"family":"Ferreiro","given":"Ana"},{"family":"North","given":"Kathryn N."},{"family":"Clarke","given":"Nigel F."},{"family":"Lek","given":"Monkol"},{"family":"Beggs","given":"Alan H."},{"family":"Bönnemann","given":"Carsten G."},{"family":"MacArthur","given":"Daniel G."},{"family":"Granzier","given":"Henk"},{"family":"Davis","given":"Mark R."},{"family":"Laing","given":"Nigel G."}],"issued":{"date-parts":[["2018"]]}}}],"schema":"https://github.com/citation-style-language/schema/raw/master/csl-citation.json"}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6, 11</w:t>
      </w:r>
      <w:r w:rsidR="006A7360" w:rsidRPr="004F521C">
        <w:rPr>
          <w:rFonts w:ascii="Times New Roman" w:hAnsi="Times New Roman" w:cs="Times New Roman"/>
          <w:sz w:val="24"/>
          <w:szCs w:val="24"/>
          <w:lang w:val="en-US"/>
        </w:rPr>
        <w:fldChar w:fldCharType="end"/>
      </w:r>
      <w:r w:rsidR="00DE1ED6" w:rsidRPr="004F521C">
        <w:rPr>
          <w:rFonts w:ascii="Times New Roman" w:hAnsi="Times New Roman" w:cs="Times New Roman"/>
          <w:sz w:val="24"/>
          <w:szCs w:val="24"/>
          <w:lang w:val="en-US"/>
        </w:rPr>
        <w:t xml:space="preserve">. </w:t>
      </w:r>
      <w:r w:rsidRPr="004F521C">
        <w:rPr>
          <w:rFonts w:ascii="Times New Roman" w:hAnsi="Times New Roman" w:cs="Times New Roman"/>
          <w:color w:val="000000"/>
          <w:sz w:val="24"/>
          <w:szCs w:val="24"/>
          <w:shd w:val="clear" w:color="auto" w:fill="FFFFFF"/>
          <w:lang w:val="en-US"/>
        </w:rPr>
        <w:t xml:space="preserve">While genetic variants in </w:t>
      </w:r>
      <w:r w:rsidRPr="004F521C">
        <w:rPr>
          <w:rFonts w:ascii="Times New Roman" w:hAnsi="Times New Roman" w:cs="Times New Roman"/>
          <w:i/>
          <w:iCs/>
          <w:color w:val="000000"/>
          <w:sz w:val="24"/>
          <w:szCs w:val="24"/>
          <w:shd w:val="clear" w:color="auto" w:fill="FFFFFF"/>
          <w:lang w:val="en-US"/>
        </w:rPr>
        <w:t xml:space="preserve">TTN </w:t>
      </w:r>
      <w:r w:rsidRPr="004F521C">
        <w:rPr>
          <w:rFonts w:ascii="Times New Roman" w:hAnsi="Times New Roman" w:cs="Times New Roman"/>
          <w:color w:val="000000"/>
          <w:sz w:val="24"/>
          <w:szCs w:val="24"/>
          <w:shd w:val="clear" w:color="auto" w:fill="FFFFFF"/>
          <w:lang w:val="en-US"/>
        </w:rPr>
        <w:t>have been linked to a wide range of myopathies, the</w:t>
      </w:r>
      <w:r w:rsidRPr="004F521C">
        <w:rPr>
          <w:rFonts w:ascii="Times New Roman" w:hAnsi="Times New Roman" w:cs="Times New Roman"/>
          <w:sz w:val="24"/>
          <w:szCs w:val="24"/>
          <w:lang w:val="en-US"/>
        </w:rPr>
        <w:t xml:space="preserve"> presence and degree of muscle involvement in individuals with familial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caused by heterozygous TTNtv have not been investigated. </w:t>
      </w:r>
      <w:r w:rsidRPr="004F521C">
        <w:rPr>
          <w:rFonts w:ascii="Times New Roman" w:hAnsi="Times New Roman" w:cs="Times New Roman"/>
          <w:color w:val="000000"/>
          <w:sz w:val="24"/>
          <w:szCs w:val="24"/>
          <w:shd w:val="clear" w:color="auto" w:fill="FFFFFF"/>
          <w:lang w:val="en-US"/>
        </w:rPr>
        <w:t xml:space="preserve">Prior studies in patients with other myopathies have found co-involvement of skeletal and cardiac muscles to be common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{"citationID":"M7eyygzp","properties":{"formattedCitation":"\\super 12\\uc0\\u8211{}17\\nosupersub{}","plainCitation":"12–17","noteIndex":0},"citationItems":[{"id":828,"uris":["http://zotero.org/users/2403727/items/48WBR5L8"],"itemData":{"id":828,"type":"article-journal","abstract":"Background\nMyotonic dystrophy type 1 (DM1) is associated with increased cardiac morbidity and mortality. Therefore, assessment of cardiac involvement and risk stratification for sudden cardiac death is crucial. Nevertheless, optimal screening-procedures are not clearly defined. ECG, echocardiography and Holter-monitoring are useful but insufficient. Cardiovascular magnetic resonance (CMR) can provide additional information of which myocardial fibrosis may be relevant., The purpose of this study was to describe the prevalence of myocardial fibrosis in patients with DM1 assessed by CMR, and the association between myocardial fibrosis and abnormal findings on ECG, Holter-monitoring and echocardiography.\n\nMethods\nWe selected 30 unrelated patients with DM1: 18 patients (10 men, mean age 51 years) with, and 12 patients (7 men, mean age 41 years) without abnormal findings on ECG and Holter-monitoring., Patients were evaluated with medical history, physical examination, ECG, Holter-monitoring, echocardiography and CMR.\n\nResults\nMyocardial fibrosis was found in 12/30 (40%, 9 men). The presence of myocardial fibrosis was associated with the following CMR-parameters: increased left ventricular mass (median (range) 55 g/m2 (43–83) vs. 46 g/m2 (36–64), p = 0.02), increased left atrial volume (median (range) 52 ml/m2 (36–87) vs. 46 ml/m2 (35–69), p = 0.04) and a trend toward lower LVEF (median (range) 63% (38–71) vs. 66% (60–80), p = 0.06). Overall, we found no association between the presence of myocardial fibrosis and abnormal findings on: ECG (p = 0.71), Holter-monitoring (p = 0.27) or echocardiographic measurements of left ventricular volumes, ejection fraction or global longitudinal strain (p = 0.18).\n\nConclusion\nPatients with DM1 had a high prevalence of myocardial fibrosis which was not predicted by ECG, Holter-monitoring or echocardiography. CMR add additional information to current standard cardiac assessment and may prove to be a clinically valuable tool for risk stratification in DM1.","container-title":"Journal of Cardiovascular Magnetic Resonance","DOI":"10.1186/s12968-014-0059-z","ISSN":"1097-6647","issue":"1","journalAbbreviation":"J Cardiovasc Magn Reson","note":"PMID: 25086734\nPMCID: PMC4422258","page":"59","source":"PubMed Central","title":"Myocardial fibrosis in patients with myotonic dystrophy type 1: a cardiovascular magnetic resonance study","title-short":"Myocardial fibrosis in patients with myotonic dystrophy type 1","volume":"16","author":[{"family":"Petri","given":"Helle"},{"family":"Ahtarovski","given":"Kiril Aleksov"},{"family":"Vejlstrup","given":"Niels"},{"family":"Vissing","given":"John"},{"family":"Witting","given":"Nanna"},{"family":"Køber","given":"Lars"},{"family":"Bundgaard","given":"Henning"}],"issued":{"date-parts":[["2014",8,1]]}}},{"id":827,"uris":["http://zotero.org/users/2403727/items/MTEX9WAA"],"itemData":{"id":827,"type":"article-journal","abstract":"AbstractAims.  To quantify the association between myotonic dystrophy (DM) and cardiac disease in a nationwide cohort.Methods and results.  We identified a nati","container-title":"European Heart Journal","DOI":"10.1093/eurheartj/ehu157","ISSN":"0195-668X","issue":"32","journalAbbreviation":"Eur Heart J","language":"en","page":"2158-2164","source":"academic-oup-com.ep.fjernadgang.kb.dk","title":"Cardiac involvement in myotonic dystrophy: a nationwide cohort study","title-short":"Cardiac involvement in myotonic dystrophy","volume":"35","author":[{"family":"Lund","given":"Marie"},{"family":"Diaz","given":"Lars Jorge"},{"family":"Ranthe","given":"Mattis Flyvholm"},{"family":"Petri","given":"Helle"},{"family":"Duno","given":"Morten"},{"family":"Juncker","given":"Inger"},{"family":"Eiberg","given":"Hans"},{"family":"Vissing","given":"John"},{"family":"Bundgaard","given":"Henning"},{"family":"Wohlfahrt","given":"Jan"},{"family":"Melbye","given":"Mads"}],"issued":{"date-parts":[["2014",8,21]]}}},{"id":825,"uris":["http://zotero.org/users/2403727/items/8INXQZB3"],"itemData":{"id":825,"type":"article-journal","abstract":"&lt;h3&gt;Objective&lt;/h3&gt;&lt;p&gt;To investigate the extent of cardiac involvement in patients with 1 of the 12 groups of recessively inherited limb-girdle muscular dystrophy type 2 (LGMD2A-L) and Becker muscular dystrophy (BMD).&lt;/p&gt;&lt;h3&gt;Design&lt;/h3&gt;&lt;p&gt;Prospective screening.&lt;/p&gt;&lt;h3&gt;Setting&lt;/h3&gt;&lt;p&gt;Neuromuscular Clinic and Department of Cardiology at Rigshospitalet.&lt;/p&gt;&lt;h3&gt;Patients&lt;/h3&gt;&lt;p&gt;One hundred one patients with LGMD2A-I and BMD and 29 patients with LGMD2 and no molecular diagnosis.&lt;/p&gt;&lt;h3&gt;Main Outcome Measures&lt;/h3&gt;&lt;p&gt;Clinical investigation, echocardiography, and electrocardiographic findings.&lt;/p&gt;&lt;h3&gt;Results&lt;/h3&gt;&lt;p&gt;Cardiac involvement was present in 24 of 100 patients (24%) with LGMD2A-I and in 14 of 30 patients (47%) with BMD. Only a few patients with LGMD2A and unclassified LGMD2 had mild cardiac involvement, whereas 29% and 67% of patients with LGMD2I and LGMD2E, respectively, had cardiac involvement. Cardiac involvement was not correlated with age, muscle strength, or the level of dystrophic changes on muscle biopsy.&lt;/p&gt;&lt;h3&gt;Conclusions&lt;/h3&gt;&lt;p&gt;This study demonstrates a high prevalence of cardiac involvement in patients with LGMD2I, LGMD2E, and BMD. Patients with LGMD2A, LGMD2D, and unclassified LGMD2 have a much lower and milder prevalence of cardiac involvement.&lt;/p&gt;","container-title":"Archives of Neurology","DOI":"10.1001/archneur.65.9.1196","ISSN":"0003-9942","issue":"9","journalAbbreviation":"Arch Neurol","language":"en","page":"1196-1201","source":"jamanetwork-com.ep.fjernadgang.kb.dk","title":"Cardiac Involvement in Patients With Limb-Girdle Muscular Dystrophy Type 2 and Becker Muscular Dystrophy","volume":"65","author":[{"family":"Sveen","given":"Marie-Louise"},{"family":"Thune","given":"Jens Jakob"},{"family":"Køber","given":"Lars"},{"family":"Vissing","given":"John"}],"issued":{"date-parts":[["2008",9,8]]}}},{"id":807,"uris":["http://zotero.org/users/2403727/items/S9667PCJ"],"itemData":{"id":807,"type":"article-journal","abstract":"Aim\nTo assess the degree and progression of cardiac involvement in patients with limb-girdle type 2 (LGMD2) and Becker muscular dystrophies (BMD).\nMethods\nA follow-up study of 100 LGMD2 (types A–L) and 30 BMD patients assessed by electrocardiogram (ECG) and echocardiography, supplemented by Holter-monitoring at follow-up.\nResults\nAfter a median of 8.9years (range 0.4–13.7), twelve patients had died: LGMD2 (n=10, mean age 61±11years), BMD (n=2, age 43 and 45years). Of the remaining 118 patients, 89 completed follow-up: LGMD2 (n=64, age 48±13years) and BMD (n=25, age 40±13years). In BMD, LVEF decreased from 60% (10–62) to 50% (10–64), p=0.02 corresponding to a one percentage drop annually. Among patients with LGMD2, LVEF decreased significantly in patients with LGMD type 2I (n=28) from 59% (15–72) to 55% (20–61), p=0.03, i.e. a 0.4 percentage drop annually, and LVEF≤50% was associated with increased mortality in this subgroup. In LGMD2E, 3/5 patients (60%) at baseline and 4/5 (80%) at follow-up had LVEF≤50%. ECG abnormalities were non-progressive in BMD and in all subgroups of LGMD2. SVT and NSVT were present in both groups: BMD (3/14 (21%) and (2/14 (14%)), LGMD2 (16/51 (31%) and 8/51 (16%)), respectively, all asymptomatic.\nConclusion\nLVEF decreased significantly in patients with BMD and LGMD2I, and the majority of patients with LGMD2E had left ventricular systolic dysfunction. This study emphasizes the need for tailored regular cardiac assessments according to molecular diagnosis with special focus on BMD and LGMD types 2I and 2E.","container-title":"International Journal of Cardiology","DOI":"10.1016/j.ijcard.2014.12.090","ISSN":"0167-5273","journalAbbreviation":"International Journal of Cardiology","page":"403-411","source":"ScienceDirect","title":"Progression of cardiac involvement in patients with limb-girdle type 2 and Becker muscular dystrophies: A 9-year follow-up study","title-short":"Progression of cardiac involvement in patients with limb-girdle type 2 and Becker muscular dystrophies","volume":"182","author":[{"family":"Petri","given":"Helle"},{"family":"Sveen","given":"Marie-Louise"},{"family":"Thune","given":"Jens Jakob"},{"family":"Vissing","given":"Christoffer"},{"family":"Dahlqvist","given":"Julia Rebecka"},{"family":"Witting","given":"Nanna"},{"family":"Bundgaard","given":"Henning"},{"family":"Køber","given":"Lars"},{"family":"Vissing","given":"John"}],"issued":{"date-parts":[["2015",3,1]]}}},{"id":824,"uris":["http://zotero.org/users/2403727/items/UC46KRT7"],"itemData":{"id":824,"type":"article-journal","abstract":"BackgroundTo evaluate the prevalence of cardiac involvement in patients with congenital myopathies and the association to specific genotypes.MethodsWe evaluated patients with physical examination, electrocardiogram, echocardiography, and 48-h Holter monitoring. Follow-up was performed for major events.ResultsWe included 130 patients, 55 men (42%), with a mean age of 34 ± 17 years. A genetic diagnosis was established in 97 patients (75%). Right bundle branch block was observed in three patients: 2/34 patients with a ryanodine receptor 1 (RYR1) and 1/6 with a tropomyosin two gene (TPM2) gene mutation. Echocardiography showed left-ventricular hypertrophy in five patients: 2/17 and 3/34 patients with a Dynamin 2 (DNM2) and a RYR1 mutation, respectively. One patient with a myosin heavy-chain (MYH7) mutation had dilated cardiomyopathy and heart failure. On Holter monitoring, frequent ventricular premature contractions were observed in one patient with a DNM2 mutation. Two patients with a TPM2 and a RYR1 mutation, respectively, had a single short run of non-sustained ventricular tachycardia. Atrioventricular nodal re-entry tachycardia was observed in a 20-year-old man with an actin 1 gene mutation. During follow-up (median 8.4 years), four patients died, all of non-cardiac causes.ConclusionCongenital myopathies are generally associated with a mild cardiac phenotype. Our findings substantiate the literature and indicate that, except for patients with specific genotypes, such as MYH7 and TTN mutations, repeated cardiac assessments can be minimized, given a normal initial cardiac screening at time of diagnosis.","container-title":"Journal of Neurology","DOI":"10.1007/s00415-019-09267-3","ISSN":"1432-1459","issue":"6","journalAbbreviation":"J Neurol","language":"en","page":"1367-1375","source":"Springer Link","title":"Congenital myopathies are mainly associated with a mild cardiac phenotype","volume":"266","author":[{"family":"Petri","given":"Helle"},{"family":"Wahbi","given":"Karim"},{"family":"Witting","given":"Nanna"},{"family":"Køber","given":"Lars"},{"family":"Bundgaard","given":"Henning"},{"family":"Kamoun","given":"Emna"},{"family":"Vellieux","given":"Geoffroy"},{"family":"Stojkovic","given":"Tanya"},{"family":"Béhin","given":"Anthony"},{"family":"Laforet","given":"Pascal"},{"family":"Vissing","given":"John"}],"issued":{"date-parts":[["2019",6,1]]}}},{"id":2882,"uris":["http://zotero.org/users/2403727/items/85IPYDHK"],"itemData":{"id":2882,"type":"article-journal","abstract":"To describe the incidence and identify predictors of sudden death (SD), major conduction defects and sustained ventricular tachyarrhythmias (VTA) in myotonic dystrophy type 1 (DM1).We retrospectively enrolled 1388 adults with DM1 referred to six French medical centres between January 2000 and October 2013. We confirmed their vital status, classified all deaths, and determined the incidence of major conduction defects requiring permanent pacing and sustained VTA. We searched for predictors of overall survival, SD, major conduction defects, and sustained VTA by Cox regression analysis. Over a median 10-year follow-up, 253 (18.2%) patients died, 39 (3.6%) suddenly. Analysis of the cardiac rhythm at the time of the 39 SD revealed sustained VTA in 9, asystole in 5, complete atrioventricular block in 1 and electromechanical dissociation in two patients. Non-cardiac causes were identified in the five patients with SD who underwent autopsies. Major conduction defects developed in 143 (19.3%) and sustained VTA in 26 (2.3%) patients. By Cox regression analysis, age, family history of SD and left bundle branch block were independent predictors of SD, while age, male sex, electrocardiographic conduction abnormalities, syncope, and atrial fibrillation were independent predictors of major conduction defects; non-sustained VTA was the only predictor of sustained VTA.SD was a frequent mode of death in DM1, with multiple mechanisms involved. Major conduction defects were by far more frequent than sustained VTA, whose only independent predictor was a personal history of non-sustained VTA. ClinicalTrials.gov no: NCT01136330.","container-title":"European Heart Journal","DOI":"10.1093/eurheartj/ehw569","ISSN":"0195-668X","issue":"10","journalAbbreviation":"European Heart Journal","page":"751-758","source":"Silverchair","title":"Incidence and predictors of sudden death, major conduction defects and sustained ventricular tachyarrhythmias in 1388 patients with myotonic dystrophy type 1","volume":"38","author":[{"family":"Wahbi","given":"Karim"},{"family":"Babuty","given":"Dominique"},{"family":"Probst","given":"Vincent"},{"family":"Wissocque","given":"Ludivine"},{"family":"Labombarda","given":"Fabien"},{"family":"Porcher","given":"Raphaël"},{"family":"Bécane","given":"Henri Marc"},{"family":"Lazarus","given":"Arnaud"},{"family":"Béhin","given":"Anthony"},{"family":"Laforêt","given":"Pascal"},{"family":"Stojkovic","given":"Tanya"},{"family":"Clementy","given":"Nicolas"},{"family":"Dussauge","given":"Aurélie Pattier"},{"family":"Gourraud","given":"Jean Baptiste"},{"family":"Pereon","given":"Yann"},{"family":"Lacour","given":"Arnaud"},{"family":"Chapon","given":"Françoise"},{"family":"Milliez","given":"Paul"},{"family":"Klug","given":"Didier"},{"family":"Eymard","given":"Bruno"},{"family":"Duboc","given":"Denis"}],"issued":{"date-parts":[["2017",3,7]]}}}],"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12–17</w:t>
      </w:r>
      <w:r w:rsidRPr="004F521C">
        <w:rPr>
          <w:rFonts w:ascii="Times New Roman" w:hAnsi="Times New Roman" w:cs="Times New Roman"/>
          <w:color w:val="000000"/>
          <w:sz w:val="24"/>
          <w:szCs w:val="24"/>
          <w:shd w:val="clear" w:color="auto" w:fill="FFFFFF"/>
          <w:lang w:val="en-US"/>
        </w:rPr>
        <w:fldChar w:fldCharType="end"/>
      </w:r>
      <w:r w:rsidR="000A744B" w:rsidRPr="004F521C">
        <w:rPr>
          <w:rFonts w:ascii="Times New Roman" w:hAnsi="Times New Roman" w:cs="Times New Roman"/>
          <w:color w:val="000000"/>
          <w:sz w:val="24"/>
          <w:szCs w:val="24"/>
          <w:shd w:val="clear" w:color="auto" w:fill="FFFFFF"/>
          <w:lang w:val="en-US"/>
        </w:rPr>
        <w:t xml:space="preserve"> and a previous study investigating the health records of patients with TTNtv found clinical indications of co-involvement of skeletal and heart muscle in a subset of families </w:t>
      </w:r>
      <w:r w:rsidR="009A0CA2"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{"citationID":"nC2psTc1","properties":{"formattedCitation":"\\super 18\\nosupersub{}","plainCitation":"18","noteIndex":0},"citationItems":[{"id":3772,"uris":["http://zotero.org/users/2403727/items/7U57WZWG"],"itemData":{"id":3772,"type":"article-journal","abstract":"Background Variants in TTN are frequently identified in the genetic evaluation of skeletal myopathy or cardiomyopathy. However, due to the high frequency of TTN variants in the general population, incomplete penetrance, and limited understanding of the spectrum of disease, interpretation of TTN variants is often difficult for laboratories and clinicians. Currently, cardiomyopathy is associated with heterozygous A-band TTN variants, whereas skeletal myopathy is largely associated with homozygous or compound heterozygous TTN variants. Recent reports show pathogenic variants in TTN may result in a broader phenotypic spectrum than previously recognized. Methods Here we report the results of a multisite study that characterized the phenotypes of probands with variants in TTN. We investigated TTN genotype-phenotype correlations in probands with skeletal myopathy and/or cardiomyopathy. Probands with TTN truncating variants (TTNtv) or pathogenic missense variants were ascertained from two academic medical centers. Variants were identified via clinical genetic testing and reviewed according to the American College of Medical Genetics criteria. Clinical and family history data were documented via retrospective chart review. Family studies were performed for probands with atypical phenotypes. Results Forty-nine probands were identified with TTNtv or pathogenic missense variants. Probands were classified by clinical presentation: cardiac (n = 30), skeletal muscle (n = 12), or both (cardioskeletal, n = 7). Within the cardioskeletal group, 5/7 probands had heterozygous TTNtv predicted to affect the distal (3’) end of the A-band. All cardioskeletal probands had onset of proximal-predominant muscle weakness before diagnosis of cardiovascular disease, five pedigrees support dominant transmission. Conclusion Although heterozygous TTNtv in the A-band is known to cause dilated cardiomyopathy, we present evidence that these variants may in some cases cause a novel, dominant skeletal myopathy with a limb-girdle pattern of weakness. These findings emphasize the importance of multidisciplinary care for patients with A-band TTNtv who may be at risk for multisystem disease.","container-title":"Molecular Genetics &amp; Genomic Medicine","DOI":"10.1002/mgg3.1460","ISSN":"2324-9269","issue":"10","language":"en","note":"_eprint: https://onlinelibrary.wiley.com/doi/pdf/10.1002/mgg3.1460","page":"e1460","source":"Wiley Online Library","title":"Novel heterozygous truncating titin variants affecting the A-band are associated with cardiomyopathy and myopathy/muscular dystrophy","volume":"8","author":[{"family":"Rich","given":"Kelly A."},{"family":"Moscarello","given":"Tia"},{"family":"Siskind","given":"Carly"},{"family":"Brock","given":"Guy"},{"family":"Tan","given":"Christopher A."},{"family":"Vatta","given":"Matteo"},{"family":"Winder","given":"Thomas L."},{"family":"Elsheikh","given":"Bakri"},{"family":"Vicini","given":"Leah"},{"family":"Tucker","given":"Brianna"},{"family":"Palettas","given":"Marilly"},{"family":"Hershberger","given":"Ray E."},{"family":"Kissel","given":"John T."},{"family":"Morales","given":"Ana"},{"family":"Roggenbuck","given":"Jennifer"}],"issued":{"date-parts":[["2020"]]}}}],"schema":"https://github.com/citation-style-language/schema/raw/master/csl-citation.json"} </w:instrText>
      </w:r>
      <w:r w:rsidR="009A0CA2"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color w:val="000000"/>
          <w:sz w:val="24"/>
          <w:szCs w:val="24"/>
          <w:vertAlign w:val="superscript"/>
          <w:lang w:val="en-US"/>
        </w:rPr>
        <w:t>18</w:t>
      </w:r>
      <w:r w:rsidR="009A0CA2"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color w:val="000000"/>
          <w:sz w:val="24"/>
          <w:szCs w:val="24"/>
          <w:shd w:val="clear" w:color="auto" w:fill="FFFFFF"/>
          <w:lang w:val="en-US"/>
        </w:rPr>
        <w:t>.</w:t>
      </w:r>
      <w:r w:rsidR="006214DC" w:rsidRPr="004F521C">
        <w:rPr>
          <w:rFonts w:ascii="Times New Roman" w:hAnsi="Times New Roman" w:cs="Times New Roman"/>
          <w:color w:val="000000"/>
          <w:sz w:val="24"/>
          <w:szCs w:val="24"/>
          <w:shd w:val="clear" w:color="auto" w:fill="FFFFFF"/>
          <w:lang w:val="en-US"/>
        </w:rPr>
        <w:t xml:space="preserve"> </w:t>
      </w:r>
      <w:r w:rsidR="007D7053" w:rsidRPr="004F521C">
        <w:rPr>
          <w:rFonts w:ascii="Times New Roman" w:hAnsi="Times New Roman" w:cs="Times New Roman"/>
          <w:color w:val="000000"/>
          <w:sz w:val="24"/>
          <w:szCs w:val="24"/>
          <w:shd w:val="clear" w:color="auto" w:fill="FFFFFF"/>
          <w:lang w:val="en-US"/>
        </w:rPr>
        <w:t>Based on this, we hypothesized that</w:t>
      </w:r>
      <w:r w:rsidR="007D7053" w:rsidRPr="004F521C">
        <w:rPr>
          <w:rFonts w:ascii="Times New Roman" w:hAnsi="Times New Roman" w:cs="Times New Roman"/>
          <w:sz w:val="24"/>
          <w:szCs w:val="24"/>
          <w:lang w:val="en-US"/>
        </w:rPr>
        <w:t xml:space="preserve"> TTNtv leading to sarcomere insufficiency </w:t>
      </w:r>
      <w:r w:rsidR="007D7053"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{"citationID":"jnc3tN3o","properties":{"formattedCitation":"\\super 19\\nosupersub{}","plainCitation":"19","noteIndex":0},"citationItems":[{"id":761,"uris":["http://zotero.org/users/2403727/items/YCV4PGJJ"],"itemData":{"id":761,"type":"article-journal","abstract":"A giant disruption of the heart\nCertain forms of heart failure originate from genetic mutations. Understanding how the culprit mutant proteins alter normal heart function could lead to more effective treatments. One candidate is the giant protein tintin, which is mutated in a subset of patients with dilated cardiomyopathy. Through a combination of patient-derived stem cells, tissue engineering, and gene editing, Hinson et al. found that disease-associated titin mutations disrupt the function of the contractile unit in heart muscle. As a result, the heart does not respond properly to mechanical and other forms of stress.\nScience, this issue p. 982\nHuman mutations that truncate the massive sarcomere protein titin [TTN-truncating variants (TTNtvs)] are the most common genetic cause for dilated cardiomyopathy (DCM), a major cause of heart failure and premature death. Here we show that cardiac microtissues engineered from human induced pluripotent stem (iPS) cells are a powerful system for evaluating the pathogenicity of titin gene variants. We found that certain missense mutations, like TTNtvs, diminish contractile performance and are pathogenic. By combining functional analyses with RNA sequencing, we explain why truncations in the A-band domain of TTN cause DCM, whereas truncations in the I band are better tolerated. Finally, we demonstrate that mutant titin protein in iPS cell–derived cardiomyocytes results in sarcomere insufficiency, impaired responses to mechanical and β-adrenergic stress, and attenuated growth factor and cell signaling activation. Our findings indicate that titin mutations cause DCM by disrupting critical linkages between sarcomerogenesis and adaptive remodeling.\nMutations in titin cause heart disease by disrupting the sarcomere, which normally helps the heart adapt to stress.\nMutations in titin cause heart disease by disrupting the sarcomere, which normally helps the heart adapt to stress.","container-title":"Science","DOI":"10.1126/science.aaa5458","ISSN":"0036-8075, 1095-9203","issue":"6251","language":"en","license":"Copyright © 2015, American Association for the Advancement of Science","note":"PMID: 26315439","page":"982-986","source":"science.sciencemag.org.ep.fjernadgang.kb.dk","title":"Titin mutations in iPS cells define sarcomere insufficiency as a cause of dilated cardiomyopathy","volume":"349","author":[{"family":"Hinson","given":"John T."},{"family":"Chopra","given":"Anant"},{"family":"Nafissi","given":"Navid"},{"family":"Polacheck","given":"William J."},{"family":"Benson","given":"Craig C."},{"family":"Swist","given":"Sandra"},{"family":"Gorham","given":"Joshua"},{"family":"Yang","given":"Luhan"},{"family":"Schafer","given":"Sebastian"},{"family":"Sheng","given":"Calvin C."},{"family":"Haghighi","given":"Alireza"},{"family":"Homsy","given":"Jason"},{"family":"Hubner","given":"Norbert"},{"family":"Church","given":"George"},{"family":"Cook","given":"Stuart A."},{"family":"Linke","given":"Wolfgang A."},{"family":"Chen","given":"Christopher S."},{"family":"Seidman","given":"J. G."},{"family":"Seidman","given":"Christine E."}],"issued":{"date-parts":[["2015",8,28]]}}}],"schema":"https://github.com/citation-style-language/schema/raw/master/csl-citation.json"} </w:instrText>
      </w:r>
      <w:r w:rsidR="007D7053"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19</w:t>
      </w:r>
      <w:r w:rsidR="007D7053" w:rsidRPr="004F521C">
        <w:rPr>
          <w:rFonts w:ascii="Times New Roman" w:hAnsi="Times New Roman" w:cs="Times New Roman"/>
          <w:sz w:val="24"/>
          <w:szCs w:val="24"/>
          <w:lang w:val="en-US"/>
        </w:rPr>
        <w:fldChar w:fldCharType="end"/>
      </w:r>
      <w:r w:rsidR="007D7053" w:rsidRPr="004F521C">
        <w:rPr>
          <w:rFonts w:ascii="Times New Roman" w:hAnsi="Times New Roman" w:cs="Times New Roman"/>
          <w:sz w:val="24"/>
          <w:szCs w:val="24"/>
          <w:lang w:val="en-US"/>
        </w:rPr>
        <w:t xml:space="preserve"> and reduced function of cardiac muscle could lead to similar molecular and functional alterations of skeletal muscle. </w:t>
      </w:r>
      <w:r w:rsidR="006214DC" w:rsidRPr="004F521C">
        <w:rPr>
          <w:rFonts w:ascii="Times New Roman" w:hAnsi="Times New Roman" w:cs="Times New Roman"/>
          <w:color w:val="000000"/>
          <w:sz w:val="24"/>
          <w:szCs w:val="24"/>
          <w:shd w:val="clear" w:color="auto" w:fill="FFFFFF"/>
          <w:lang w:val="en-US"/>
        </w:rPr>
        <w:t xml:space="preserve">Reduced exercise capacity, fatigue and </w:t>
      </w:r>
      <w:r w:rsidR="007D7053" w:rsidRPr="004F521C">
        <w:rPr>
          <w:rFonts w:ascii="Times New Roman" w:hAnsi="Times New Roman" w:cs="Times New Roman"/>
          <w:color w:val="000000"/>
          <w:sz w:val="24"/>
          <w:szCs w:val="24"/>
          <w:shd w:val="clear" w:color="auto" w:fill="FFFFFF"/>
          <w:lang w:val="en-US"/>
        </w:rPr>
        <w:t>sarcopenia</w:t>
      </w:r>
      <w:r w:rsidR="006214DC" w:rsidRPr="004F521C">
        <w:rPr>
          <w:rFonts w:ascii="Times New Roman" w:hAnsi="Times New Roman" w:cs="Times New Roman"/>
          <w:color w:val="000000"/>
          <w:sz w:val="24"/>
          <w:szCs w:val="24"/>
          <w:shd w:val="clear" w:color="auto" w:fill="FFFFFF"/>
          <w:lang w:val="en-US"/>
        </w:rPr>
        <w:t xml:space="preserve"> are frequently </w:t>
      </w:r>
      <w:r w:rsidR="007D7053" w:rsidRPr="004F521C">
        <w:rPr>
          <w:rFonts w:ascii="Times New Roman" w:hAnsi="Times New Roman" w:cs="Times New Roman"/>
          <w:color w:val="000000"/>
          <w:sz w:val="24"/>
          <w:szCs w:val="24"/>
          <w:shd w:val="clear" w:color="auto" w:fill="FFFFFF"/>
          <w:lang w:val="en-US"/>
        </w:rPr>
        <w:t xml:space="preserve">observed and </w:t>
      </w:r>
      <w:r w:rsidR="006214DC" w:rsidRPr="004F521C">
        <w:rPr>
          <w:rFonts w:ascii="Times New Roman" w:hAnsi="Times New Roman" w:cs="Times New Roman"/>
          <w:color w:val="000000"/>
          <w:sz w:val="24"/>
          <w:szCs w:val="24"/>
          <w:shd w:val="clear" w:color="auto" w:fill="FFFFFF"/>
          <w:lang w:val="en-US"/>
        </w:rPr>
        <w:t>reported by patients with DCM</w:t>
      </w:r>
      <w:r w:rsidR="007D7053" w:rsidRPr="004F521C">
        <w:rPr>
          <w:rFonts w:ascii="Times New Roman" w:hAnsi="Times New Roman" w:cs="Times New Roman"/>
          <w:color w:val="000000"/>
          <w:sz w:val="24"/>
          <w:szCs w:val="24"/>
          <w:shd w:val="clear" w:color="auto" w:fill="FFFFFF"/>
          <w:lang w:val="en-US"/>
        </w:rPr>
        <w:t>,</w:t>
      </w:r>
      <w:r w:rsidR="006214DC" w:rsidRPr="004F521C">
        <w:rPr>
          <w:rFonts w:ascii="Times New Roman" w:hAnsi="Times New Roman" w:cs="Times New Roman"/>
          <w:color w:val="000000"/>
          <w:sz w:val="24"/>
          <w:szCs w:val="24"/>
          <w:shd w:val="clear" w:color="auto" w:fill="FFFFFF"/>
          <w:lang w:val="en-US"/>
        </w:rPr>
        <w:t xml:space="preserve"> and heart failure</w:t>
      </w:r>
      <w:r w:rsidR="007D7053" w:rsidRPr="004F521C">
        <w:rPr>
          <w:rFonts w:ascii="Times New Roman" w:hAnsi="Times New Roman" w:cs="Times New Roman"/>
          <w:color w:val="000000"/>
          <w:sz w:val="24"/>
          <w:szCs w:val="24"/>
          <w:shd w:val="clear" w:color="auto" w:fill="FFFFFF"/>
          <w:lang w:val="en-US"/>
        </w:rPr>
        <w:t xml:space="preserve"> in general, and is associated with </w:t>
      </w:r>
      <w:r w:rsidR="000E58B2" w:rsidRPr="004F521C">
        <w:rPr>
          <w:rFonts w:ascii="Times New Roman" w:hAnsi="Times New Roman" w:cs="Times New Roman"/>
          <w:color w:val="000000"/>
          <w:sz w:val="24"/>
          <w:szCs w:val="24"/>
          <w:shd w:val="clear" w:color="auto" w:fill="FFFFFF"/>
          <w:lang w:val="en-US"/>
        </w:rPr>
        <w:t>adverse</w:t>
      </w:r>
      <w:r w:rsidR="007D7053" w:rsidRPr="004F521C">
        <w:rPr>
          <w:rFonts w:ascii="Times New Roman" w:hAnsi="Times New Roman" w:cs="Times New Roman"/>
          <w:color w:val="000000"/>
          <w:sz w:val="24"/>
          <w:szCs w:val="24"/>
          <w:shd w:val="clear" w:color="auto" w:fill="FFFFFF"/>
          <w:lang w:val="en-US"/>
        </w:rPr>
        <w:t xml:space="preserve"> outcomes </w:t>
      </w:r>
      <w:r w:rsidR="003D74CA"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{"citationID":"dOK0Ptc9","properties":{"formattedCitation":"\\super 20\\uc0\\u8211{}22\\nosupersub{}","plainCitation":"20–22","noteIndex":0},"citationItems":[{"id":3912,"uris":["http://zotero.org/users/2403727/items/WE29QW9K"],"itemData":{"id":3912,"type":"article-journal","abstract":"AIMS: Changes in heart failure (HF) patients' body composition may be associated with reduced exercise capacity. The aim of the present study was to determine the overlap in wasting syndromes in HF (cachexia and sarcopenia) and to compare their functional impact.\nMETHODS AND RESULTS: We prospectively enrolled 207 ambulatory male patients with clinically stable chronic HF. All patients underwent a standardized protocol examining functional capacity, body composition, and quality of life (QoL). Cachexia was present in 39 (18.8%) of 207 patients, 14 of whom also fulfilled the characteristics of sarcopenia (sarcopenia + cachexia group, 6.7%), whereas 25 did not (cachectic HF group, 12.1%). Sarcopenia without cachexia was present in 30 patients (sarcopenic HF group, 14.4%). A total of 44 patients (21.3%) presented with sarcopenia; however, 138 patients showed no signs of wasting (no wasting group, 66%). Patients with sarcopenia had lower strength and exercise capacity than both the no wasting and the cachectic HF group. Handgrip strength, quadriceps strength, peak oxygen uptake (VO2 ), distance in the 6-minute walk test (6MWT), and QoL results were lowest in the sarcopenia + cachexia group vs. the no wasting group (P &lt; 0.05 for all). Likewise, the sarcopenic HF group showed lower handgrip strength, quadriceps strength, 6MWT, peak VO2 , and QoL results vs. the no wasting group (P &lt; 0.05 for all).\nCONCLUSION: Losing muscle with or without weight loss appears to have a more pronounced role than weight loss alone with regard to functional capacity and QoL among male patients with chronic HF.\nCLINICAL TRIAL REGISTRATION: ClinicalTrials.gov Identifier NCT01872299.","container-title":"European Journal of Heart Failure","DOI":"10.1002/ejhf.1304","ISSN":"1879-0844","issue":"11","journalAbbreviation":"Eur J Heart Fail","language":"eng","note":"PMID: 30160804","page":"1580-1587","source":"PubMed","title":"Comparison of sarcopenia and cachexia in men with chronic heart failure: results from the Studies Investigating Co-morbidities Aggravating Heart Failure (SICA-HF)","title-short":"Comparison of sarcopenia and cachexia in men with chronic heart failure","volume":"20","author":[{"family":"Emami","given":"Amir"},{"family":"Saitoh","given":"Masakazu"},{"family":"Valentova","given":"Miroslava"},{"family":"Sandek","given":"Anja"},{"family":"Evertz","given":"Ruben"},{"family":"Ebner","given":"Nicole"},{"family":"Loncar","given":"Goran"},{"family":"Springer","given":"Jochen"},{"family":"Doehner","given":"Wolfram"},{"family":"Lainscak","given":"Mitja"},{"family":"Hasenfuß","given":"Gerd"},{"family":"Anker","given":"Stefan D."},{"family":"Haehling","given":"Stephan","non-dropping-particle":"von"}],"issued":{"date-parts":[["2018",11]]}}},{"id":3913,"uris":["http://zotero.org/users/2403727/items/9USTVJX9"],"itemData":{"id":3913,"type":"article-journal","abstract":"Patients suffering from chronic heart failure (CHF) show an increased prevalence (~20% in elderly CHF patients) of loss of muscle mass and muscle function (i.e. sarcopenia) compared with healthy elderly people. Sarcopenia, which can also occur in obese patients, is considered a strong predictor of frailty, disability, and mortality in older persons and is present in 5-13% of elderly persons aged 60-70 years and up to 50% of all octogenarians. In a CHF study, sarcopenia was associated with lower strength, reduced peak oxygen consumption (peak VO2 , 1173 ± 433 vs. 1622 ± 456 mL/min), and lower exercise time (7.7 ± 3.8 vs. 10.22 ± 3.0 min, both P &lt; 0.001). Unfortunately, there are only very limited therapy options. Currently, the main intervention remains resistance exercise. Specialized nutritional support may aid the effects of resistance training. Testosterone has significant positive effects on muscle mass and function, and low endogenous testosterone has been described as an independent risk factor in CHF in a study with 618 men (hazard ratio 0.929, P = 0.042). However, the use of testosterone is controversial because of possible side effects. Selective androgen receptor modulators have been developed to overcome these side effects but are not yet available on the market. Further investigational drugs include growth hormone, insulin-like growth factor 1, and several compounds that target the myostatin pathway. The continuing development of new treatment strategies and compounds for sarcopenia, muscle wasting regardless of CHF, and cardiac cachexia makes this a stimulating research area.","container-title":"ESC heart failure","DOI":"10.1002/ehf2.12387","ISSN":"2055-5822","issue":"6","journalAbbreviation":"ESC Heart Fail","language":"eng","note":"PMID: 30548178\nPMCID: PMC6300810","page":"1099-1107","source":"PubMed","title":"Skeletal muscle wasting in chronic heart failure","volume":"5","author":[{"family":"Suzuki","given":"Tsuyoshi"},{"family":"Palus","given":"Sandra"},{"family":"Springer","given":"Jochen"}],"issued":{"date-parts":[["2018",12]]}}},{"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D."}],"issued":{"date-parts":[["2022",7]]}}}],"schema":"https://github.com/citation-style-language/schema/raw/master/csl-citation.json"} </w:instrText>
      </w:r>
      <w:r w:rsidR="003D74CA"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color w:val="000000"/>
          <w:sz w:val="24"/>
          <w:szCs w:val="24"/>
          <w:vertAlign w:val="superscript"/>
          <w:lang w:val="en-US"/>
        </w:rPr>
        <w:t>20–22</w:t>
      </w:r>
      <w:r w:rsidR="003D74CA" w:rsidRPr="004F521C">
        <w:rPr>
          <w:rFonts w:ascii="Times New Roman" w:hAnsi="Times New Roman" w:cs="Times New Roman"/>
          <w:color w:val="000000"/>
          <w:sz w:val="24"/>
          <w:szCs w:val="24"/>
          <w:shd w:val="clear" w:color="auto" w:fill="FFFFFF"/>
          <w:lang w:val="en-US"/>
        </w:rPr>
        <w:fldChar w:fldCharType="end"/>
      </w:r>
      <w:r w:rsidR="007D7053" w:rsidRPr="004F521C">
        <w:rPr>
          <w:rFonts w:ascii="Times New Roman" w:hAnsi="Times New Roman" w:cs="Times New Roman"/>
          <w:color w:val="000000"/>
          <w:sz w:val="24"/>
          <w:szCs w:val="24"/>
          <w:shd w:val="clear" w:color="auto" w:fill="FFFFFF"/>
          <w:lang w:val="en-US"/>
        </w:rPr>
        <w:t xml:space="preserve">. However, these features are often considered </w:t>
      </w:r>
      <w:r w:rsidR="000E7348" w:rsidRPr="004F521C">
        <w:rPr>
          <w:rFonts w:ascii="Times New Roman" w:hAnsi="Times New Roman" w:cs="Times New Roman"/>
          <w:color w:val="000000"/>
          <w:sz w:val="24"/>
          <w:szCs w:val="24"/>
          <w:shd w:val="clear" w:color="auto" w:fill="FFFFFF"/>
          <w:lang w:val="en-US"/>
        </w:rPr>
        <w:t xml:space="preserve">as </w:t>
      </w:r>
      <w:r w:rsidR="007D7053" w:rsidRPr="004F521C">
        <w:rPr>
          <w:rFonts w:ascii="Times New Roman" w:hAnsi="Times New Roman" w:cs="Times New Roman"/>
          <w:color w:val="000000"/>
          <w:sz w:val="24"/>
          <w:szCs w:val="24"/>
          <w:shd w:val="clear" w:color="auto" w:fill="FFFFFF"/>
          <w:lang w:val="en-US"/>
        </w:rPr>
        <w:t xml:space="preserve">secondary to cardiac affection, and </w:t>
      </w:r>
      <w:r w:rsidR="00972804" w:rsidRPr="004F521C">
        <w:rPr>
          <w:rFonts w:ascii="Times New Roman" w:hAnsi="Times New Roman" w:cs="Times New Roman"/>
          <w:color w:val="000000"/>
          <w:sz w:val="24"/>
          <w:szCs w:val="24"/>
          <w:shd w:val="clear" w:color="auto" w:fill="FFFFFF"/>
          <w:lang w:val="en-US"/>
        </w:rPr>
        <w:t>are not investigated in more detail</w:t>
      </w:r>
      <w:r w:rsidR="006416BD" w:rsidRPr="004F521C">
        <w:rPr>
          <w:rFonts w:ascii="Times New Roman" w:hAnsi="Times New Roman" w:cs="Times New Roman"/>
          <w:color w:val="000000"/>
          <w:sz w:val="24"/>
          <w:szCs w:val="24"/>
          <w:shd w:val="clear" w:color="auto" w:fill="FFFFFF"/>
          <w:lang w:val="en-US"/>
        </w:rPr>
        <w:t xml:space="preserve">. </w:t>
      </w:r>
      <w:r w:rsidR="000E7348" w:rsidRPr="004F521C">
        <w:rPr>
          <w:rFonts w:ascii="Times New Roman" w:hAnsi="Times New Roman" w:cs="Times New Roman"/>
          <w:color w:val="000000"/>
          <w:sz w:val="24"/>
          <w:szCs w:val="24"/>
          <w:shd w:val="clear" w:color="auto" w:fill="FFFFFF"/>
          <w:lang w:val="en-US"/>
        </w:rPr>
        <w:t xml:space="preserve">As a result, </w:t>
      </w:r>
      <w:r w:rsidR="007D7053" w:rsidRPr="004F521C">
        <w:rPr>
          <w:rFonts w:ascii="Times New Roman" w:hAnsi="Times New Roman" w:cs="Times New Roman"/>
          <w:color w:val="000000"/>
          <w:sz w:val="24"/>
          <w:szCs w:val="24"/>
          <w:shd w:val="clear" w:color="auto" w:fill="FFFFFF"/>
          <w:lang w:val="en-US"/>
        </w:rPr>
        <w:t>there is potentially</w:t>
      </w:r>
      <w:r w:rsidR="00BA702A" w:rsidRPr="004F521C">
        <w:rPr>
          <w:rFonts w:ascii="Times New Roman" w:hAnsi="Times New Roman" w:cs="Times New Roman"/>
          <w:color w:val="000000"/>
          <w:sz w:val="24"/>
          <w:szCs w:val="24"/>
          <w:shd w:val="clear" w:color="auto" w:fill="FFFFFF"/>
          <w:lang w:val="en-US"/>
        </w:rPr>
        <w:t xml:space="preserve"> an</w:t>
      </w:r>
      <w:r w:rsidR="007D7053" w:rsidRPr="004F521C">
        <w:rPr>
          <w:rFonts w:ascii="Times New Roman" w:hAnsi="Times New Roman" w:cs="Times New Roman"/>
          <w:color w:val="000000"/>
          <w:sz w:val="24"/>
          <w:szCs w:val="24"/>
          <w:shd w:val="clear" w:color="auto" w:fill="FFFFFF"/>
          <w:lang w:val="en-US"/>
        </w:rPr>
        <w:t xml:space="preserve"> unmet</w:t>
      </w:r>
      <w:r w:rsidR="00BA702A" w:rsidRPr="004F521C">
        <w:rPr>
          <w:rFonts w:ascii="Times New Roman" w:hAnsi="Times New Roman" w:cs="Times New Roman"/>
          <w:color w:val="000000"/>
          <w:sz w:val="24"/>
          <w:szCs w:val="24"/>
          <w:shd w:val="clear" w:color="auto" w:fill="FFFFFF"/>
          <w:lang w:val="en-US"/>
        </w:rPr>
        <w:t xml:space="preserve"> need to</w:t>
      </w:r>
      <w:r w:rsidR="007D7053" w:rsidRPr="004F521C">
        <w:rPr>
          <w:rFonts w:ascii="Times New Roman" w:hAnsi="Times New Roman" w:cs="Times New Roman"/>
          <w:color w:val="000000"/>
          <w:sz w:val="24"/>
          <w:szCs w:val="24"/>
          <w:shd w:val="clear" w:color="auto" w:fill="FFFFFF"/>
          <w:lang w:val="en-US"/>
        </w:rPr>
        <w:t xml:space="preserve"> </w:t>
      </w:r>
      <w:r w:rsidR="00BA702A" w:rsidRPr="004F521C">
        <w:rPr>
          <w:rFonts w:ascii="Times New Roman" w:hAnsi="Times New Roman" w:cs="Times New Roman"/>
          <w:color w:val="000000"/>
          <w:sz w:val="24"/>
          <w:szCs w:val="24"/>
          <w:shd w:val="clear" w:color="auto" w:fill="FFFFFF"/>
          <w:lang w:val="en-US"/>
        </w:rPr>
        <w:t>better characterize the muscle phenotype in these patients</w:t>
      </w:r>
      <w:r w:rsidR="007D7053" w:rsidRPr="004F521C">
        <w:rPr>
          <w:rFonts w:ascii="Times New Roman" w:hAnsi="Times New Roman" w:cs="Times New Roman"/>
          <w:color w:val="000000"/>
          <w:sz w:val="24"/>
          <w:szCs w:val="24"/>
          <w:shd w:val="clear" w:color="auto" w:fill="FFFFFF"/>
          <w:lang w:val="en-US"/>
        </w:rPr>
        <w:t xml:space="preserve">. </w:t>
      </w:r>
      <w:r w:rsidRPr="004F521C">
        <w:rPr>
          <w:rFonts w:ascii="Times New Roman" w:hAnsi="Times New Roman" w:cs="Times New Roman"/>
          <w:sz w:val="24"/>
          <w:szCs w:val="24"/>
          <w:lang w:val="en-US"/>
        </w:rPr>
        <w:t xml:space="preserve">This study sought to assess the presence and degree of skeletal muscle involvement in patients </w:t>
      </w:r>
      <w:r w:rsidRPr="004F521C">
        <w:rPr>
          <w:rFonts w:ascii="Times New Roman" w:hAnsi="Times New Roman" w:cs="Times New Roman"/>
          <w:sz w:val="24"/>
          <w:szCs w:val="24"/>
          <w:lang w:val="en-US"/>
        </w:rPr>
        <w:lastRenderedPageBreak/>
        <w:t>with TTNtv,</w:t>
      </w:r>
      <w:r w:rsidR="00B35038" w:rsidRPr="004F521C">
        <w:rPr>
          <w:rFonts w:ascii="Times New Roman" w:hAnsi="Times New Roman" w:cs="Times New Roman"/>
          <w:sz w:val="24"/>
          <w:szCs w:val="24"/>
          <w:lang w:val="en-US"/>
        </w:rPr>
        <w:t xml:space="preserve"> identify underlying disease mechanisms</w:t>
      </w:r>
      <w:r w:rsidR="00CD6FCA" w:rsidRPr="004F521C">
        <w:rPr>
          <w:rFonts w:ascii="Times New Roman" w:hAnsi="Times New Roman" w:cs="Times New Roman"/>
          <w:sz w:val="24"/>
          <w:szCs w:val="24"/>
          <w:lang w:val="en-US"/>
        </w:rPr>
        <w:t>,</w:t>
      </w:r>
      <w:r w:rsidR="00B35038"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w:t>
      </w:r>
      <w:r w:rsidR="00B35038" w:rsidRPr="004F521C">
        <w:rPr>
          <w:rFonts w:ascii="Times New Roman" w:hAnsi="Times New Roman" w:cs="Times New Roman"/>
          <w:sz w:val="24"/>
          <w:szCs w:val="24"/>
          <w:lang w:val="en-US"/>
        </w:rPr>
        <w:t>describe</w:t>
      </w:r>
      <w:r w:rsidRPr="004F521C">
        <w:rPr>
          <w:rFonts w:ascii="Times New Roman" w:hAnsi="Times New Roman" w:cs="Times New Roman"/>
          <w:sz w:val="24"/>
          <w:szCs w:val="24"/>
          <w:lang w:val="en-US"/>
        </w:rPr>
        <w:t xml:space="preserve"> factors associated with more severe muscle involvement. </w:t>
      </w:r>
    </w:p>
    <w:p w14:paraId="54C9ABF4" w14:textId="246C28D8"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METHODS</w:t>
      </w:r>
    </w:p>
    <w:p w14:paraId="57D69EE8"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Design and subjects</w:t>
      </w:r>
    </w:p>
    <w:p w14:paraId="5F9B205E" w14:textId="0445A20D"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study was a cross-sectional study of patients with TTNtv. Trial participants were recruited from the Capital Region’s Unit for Inherited Cardiac disorders, Copenhagen University Hospital, a tertiary referral site providing diagnostic work-up, outpatient care</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family screening of patients with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To be included, patients had to be between 18 and 80 years of age, carry a likely pathogenic/pathogenic truncating variant in </w:t>
      </w:r>
      <w:r w:rsidRPr="004F521C">
        <w:rPr>
          <w:rFonts w:ascii="Times New Roman" w:hAnsi="Times New Roman" w:cs="Times New Roman"/>
          <w:i/>
          <w:iCs/>
          <w:sz w:val="24"/>
          <w:szCs w:val="24"/>
          <w:lang w:val="en-US"/>
        </w:rPr>
        <w:t>TTN</w:t>
      </w:r>
      <w:r w:rsidRPr="004F521C">
        <w:rPr>
          <w:rFonts w:ascii="Times New Roman" w:hAnsi="Times New Roman" w:cs="Times New Roman"/>
          <w:sz w:val="24"/>
          <w:szCs w:val="24"/>
          <w:lang w:val="en-US"/>
        </w:rPr>
        <w:t xml:space="preserve">, as assessed by criteria of the American College of Medical Genetics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{"citationID":"RyS1Acdv","properties":{"formattedCitation":"\\super 23\\nosupersub{}","plainCitation":"23","noteIndex":0},"citationItems":[{"id":59,"uris":["http://zotero.org/users/2403727/items/FH3NC45V"],"itemData":{"id":59,"type":"article-journal","abstract":"The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23</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in an exon expressed in both heart and skeletal muscle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{"citationID":"U7SDtwbG","properties":{"formattedCitation":"\\super 2, 24, 25\\nosupersub{}","plainCitation":"2, 24, 25","noteIndex":0},"citationItems":[{"id":819,"uris":["http://zotero.org/users/2403727/items/54PKVYMT"],"itemData":{"id":819,"type":"article-journal","abstract":"The recent discovery of heterozygous human mutations that truncate full-length titin (TTN, an abundant structural, sensory, and signaling filament in muscle) as a common cause of end-stage dilated cardiomyopathy (DCM) provides new prospects for improving heart failure management. However, realization of this opportunity has been hindered by the burden of TTN truncating variants (TTNtv) in the general population and uncertainty about their consequences in health or disease. To elucidate the effects of TTNtv, we coupled TTN gene sequencing with cardiac phenotyping in 5,267 individuals across the spectrum of cardiac physiology, and integrated these data with RNA and protein analyses of human heart tissues. We report diversity of TTN isoform expression in the heart, define the relative inclusion of TTN exons in different isoforms, and demonstrate that these data, coupled with TTNtv position, provide a robust strategy to discriminate pathogenic from benign TTNtv. We show that TTNtv is the most common genetic cause for DCM in ambulant patients in the community, identify clinically important manifestations of TTNtv-positive DCM, and define the penetrance and outcomes of TTNtv in the general population. By integrating genetic, transcriptome, and protein analyses we provide evidence for a length-dependent, dominant negative mechanism of disease. These data inform diagnostic criteria and management strategies for TTNtv-positive DCM patients and for TTNtv that are identified as incidental findings.","container-title":"Science translational medicine","DOI":"10.1126/scitranslmed.3010134","ISSN":"1946-6234","issue":"270","journalAbbreviation":"Sci Transl Med","note":"PMID: 25589632\nPMCID: PMC4560092","page":"270ra6","source":"PubMed Central","title":"Integrated allelic, transcriptional, and phenomic dissection of the cardiac effects of titin truncations in health and disease","volume":"7","author":[{"family":"Roberts","given":"Angharad M."},{"family":"Ware","given":"James S."},{"family":"Herman","given":"Daniel S."},{"family":"Schafer","given":"Sebastian"},{"family":"Baksi","given":"John"},{"family":"Bick","given":"Alexander G."},{"family":"Buchan","given":"Rachel J."},{"family":"Walsh","given":"Roddy"},{"family":"John","given":"Shibu"},{"family":"Wilkinson","given":"Samuel"},{"family":"Mazzarotto","given":"Francesco"},{"family":"Felkin","given":"Leanne E."},{"family":"Gong","given":"Sungsam"},{"family":"MacArthur","given":"Jacqueline A.L."},{"family":"Cunningham","given":"Fiona"},{"family":"Flannick","given":"Jason"},{"family":"Gabriel","given":"Stacey B."},{"family":"Altshuler","given":"David M."},{"family":"Macdonald","given":"Peter S."},{"family":"Heinig","given":"Matthias"},{"family":"Keogh","given":"Anne M."},{"family":"Hayward","given":"Christopher S."},{"family":"Banner","given":"Nicholas R."},{"family":"Pennell","given":"Dudley J."},{"family":"O’Regan","given":"Declan"},{"family":"San","given":"Tan Ru"},{"family":"Marvao","given":"Antonio","non-dropping-particle":"de"},{"family":"Dawes","given":"Timothy J. W."},{"family":"Gulati","given":"Ankur"},{"family":"Birks","given":"Emma J."},{"family":"Yacoub","given":"Magdi H."},{"family":"Radke","given":"Michael"},{"family":"Gotthardt","given":"Michael"},{"family":"Wilson","given":"James G."},{"family":"O’Donnell","given":"Christopher J."},{"family":"Prasad","given":"Sanjay K."},{"family":"Barton","given":"Paul J.R."},{"family":"Fatkin","given":"Diane"},{"family":"Hubner","given":"Norbert"},{"family":"Seidman","given":"J. G."},{"family":"Seidman","given":"Christine E."},{"family":"Cook","given":"Stuart A."}],"issued":{"date-parts":[["2015",1,14]]}}},{"id":410,"uris":["http://zotero.org/users/2403727/items/7V3IHCR8"],"itemData":{"id":410,"type":"article-journal","abstract":"Background\nMutations in the titin gene (TTN) cause a large spectrum of diseases affecting skeletal and/or cardiac muscle. TTN includes 363 coding exons, a repeated region with a high degree of complexity, isoform-specific elements, and metatranscript-only exons thought to be expressed only during fetal development. Although three main classes of isoforms have been described so far, alternative splicing events (ASEs) in different tissues or in different developmental and physiological states have been reported.\n\nMethods\nTo achieve a comprehensive view of titin ASEs in adult human skeletal muscles, we performed a RNA-Sequencing experiment on 42 human biopsies collected from 12 anatomically different skeletal muscles of 11 individuals without any skeletal-muscle disorders.\n\nResults\nWe confirmed that the skeletal muscle N2A isoforms are highly prevalent, but we found an elevated number of alternative splicing events, some at a very high level. These include previously unknown exon skipping events and alternative 5′ and 3′ splice sites. Our data suggests the partial inclusion in the TTN transcript of some metatranscript-only exons and the partial exclusion of canonical N2A exons.\n\nConclusions\nThis study provides an extensive picture of the complex TTN splicing pattern in human adult skeletal muscle, which is crucial for a proper clinical interpretation of TTN variants.\n\nElectronic supplementary material\nThe online version of this article (10.1186/s13395-018-0156-z) contains supplementary material, which is available to authorized users.","container-title":"Skeletal Muscle","DOI":"10.1186/s13395-018-0156-z","ISSN":"2044-5040","journalAbbreviation":"Skelet Muscle","note":"PMID: 29598826\nPMCID: PMC5874998","source":"PubMed Central","title":"The complexity of titin splicing pattern in human adult skeletal muscles","URL":"https://www.ncbi.nlm.nih.gov/pmc/articles/PMC5874998/","volume":"8","author":[{"family":"Savarese","given":"Marco"},{"family":"Jonson","given":"Per Harald"},{"family":"Huovinen","given":"Sanna"},{"family":"Paulin","given":"Lars"},{"family":"Auvinen","given":"Petri"},{"family":"Udd","given":"Bjarne"},{"family":"Hackman","given":"Peter"}],"accessed":{"date-parts":[["2018",4,16]]},"issued":{"date-parts":[["2018",3,29]]}}},{"id":822,"uris":["http://zotero.org/users/2403727/items/T6CTEATI"],"itemData":{"id":822,"type":"article-journal","abstract":"&lt;h3&gt;Importance&lt;/h3&gt;&lt;p&gt;Mutations in the titin gene (&lt;i&gt;TTN&lt;/i&gt;) cause a wide spectrum of genetic diseases. The interpretation of the numerous rare variants identified in&lt;i&gt;TTN&lt;/i&gt;is a difficult challenge given its large size.&lt;/p&gt;&lt;h3&gt;Objective&lt;/h3&gt;&lt;p&gt;To identify genetic variants in titin in a cohort of patients with muscle disorders.&lt;/p&gt;&lt;h3&gt;Design, Setting, and Participants&lt;/h3&gt;&lt;p&gt;In this case series, 9 patients with titinopathy and 4 other patients with possibly disease-causing variants in&lt;i&gt;TTN&lt;/i&gt;were identified. Titin mutations were detected through targeted resequencing performed on DNA from 504 patients with muscular dystrophy, congenital myopathy, or other skeletal muscle disorders. Patients were enrolled from 10 clinical centers in April 2012 to December 2013. All of them had not received a diagnosis after undergoing an extensive investigation, including Sanger sequencing of candidate genes. The data analysis was performed between September 2013 and January 2017. Sequencing data were analyzed using an internal custom bioinformatics pipeline.&lt;/p&gt;&lt;h3&gt;Main Outcomes and Measures&lt;/h3&gt;&lt;p&gt;The identification of novel mutations in the&lt;i&gt;TTN&lt;/i&gt;gene and novel patients with titinopathy. We performed an evaluation of putative causative variants in the&lt;i&gt;TTN&lt;/i&gt;gene, combining genetic, clinical, and imaging data with messenger RNA and/or protein studies.&lt;/p&gt;&lt;h3&gt;Results&lt;/h3&gt;&lt;p&gt;Of the 9 novel patients with titinopathy, 5 (55.5%) were men and the mean (SD) age at onset was 25 (15.8) years (range, 0-46 years). Of the 4 other patients (3 men and 1 woman) with possibly disease-causing&lt;i&gt;TTN&lt;/i&gt;variants, 2 (50%) had a congenital myopathy and 2 (50%) had a slowly progressive distal myopathy with onset in the second decade. Most of the identified mutations were previously unreported. However, all the variants, even the already described mutations, require careful clinical and molecular evaluation of probands and relatives. Heterozygous truncating variants or unique missense changes are not sufficient to make a diagnosis of titinopathy.&lt;/p&gt;&lt;h3&gt;Conclusions and Relevance&lt;/h3&gt;&lt;p&gt;The interpretation of&lt;i&gt;TTN&lt;/i&gt;variants often requires further analyses, including a comprehensive evaluation of the clinical phenotype (deep phenotyping) as well as messenger RNA and protein studies. We propose a specific workflow for the clinical interpretation of genetic findings in titin.&lt;/p&gt;","container-title":"JAMA Neurology","DOI":"10.1001/jamaneurol.2017.4899","ISSN":"2168-6149","issue":"5","journalAbbreviation":"JAMA Neurol","language":"en","page":"557-565","source":"jamanetwork-com.ep.fjernadgang.kb.dk","title":"Interpreting Genetic Variants in Titin in Patients With Muscle Disorders","volume":"75","author":[{"family":"Savarese","given":"Marco"},{"family":"Maggi","given":"Lorenzo"},{"family":"Vihola","given":"Anna"},{"family":"Jonson","given":"Per Harald"},{"family":"Tasca","given":"Giorgio"},{"family":"Ruggiero","given":"Lucia"},{"family":"Bello","given":"Luca"},{"family":"Magri","given":"Francesca"},{"family":"Giugliano","given":"Teresa"},{"family":"Torella","given":"Annalaura"},{"family":"Evilä","given":"Anni"},{"family":"Fruscio","given":"Giuseppina Di"},{"family":"Vanakker","given":"Olivier"},{"family":"Gibertini","given":"Sara"},{"family":"Vercelli","given":"Liliana"},{"family":"Ruggieri","given":"Alessandra"},{"family":"Antozzi","given":"Carlo"},{"family":"Luque","given":"Helena"},{"family":"Janssens","given":"Sandra"},{"family":"Pasanisi","given":"Maria Barbara"},{"family":"Fiorillo","given":"Chiara"},{"family":"Raimondi","given":"Monika"},{"family":"Ergoli","given":"Manuela"},{"family":"Politano","given":"Luisa"},{"family":"Bruno","given":"Claudio"},{"family":"Rubegni","given":"Anna"},{"family":"Pane","given":"Marika"},{"family":"Santorelli","given":"Filippo M."},{"family":"Minetti","given":"Carlo"},{"family":"Angelini","given":"Corrado"},{"family":"Bleecker","given":"Jan De"},{"family":"Moggio","given":"Maurizio"},{"family":"Mongini","given":"Tiziana"},{"family":"Comi","given":"Giacomo Pietro"},{"family":"Santoro","given":"Lucio"},{"family":"Mercuri","given":"Eugenio"},{"family":"Pegoraro","given":"Elena"},{"family":"Mora","given":"Marina"},{"family":"Hackman","given":"Peter"},{"family":"Udd","given":"Bjarne"},{"family":"Nigro","given":"Vincenzo"}],"issued":{"date-parts":[["2018",5,1]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2, 24, 25</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Subjects had to be diagnosed with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hypokinetic non-dilated cardiomyopathy</w:t>
      </w:r>
      <w:r w:rsidR="00E50ECC" w:rsidRPr="004F521C">
        <w:rPr>
          <w:rFonts w:ascii="Times New Roman" w:hAnsi="Times New Roman" w:cs="Times New Roman"/>
          <w:sz w:val="24"/>
          <w:szCs w:val="24"/>
          <w:lang w:val="en-US"/>
        </w:rPr>
        <w:t xml:space="preserve"> (HNDC)</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or be a genotype-positive first-degree relative to a </w:t>
      </w:r>
      <w:r w:rsidR="00A568F7"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patient. Exclusion criteria included significant claustrophobia, inability to give informed consent,</w:t>
      </w:r>
      <w:r w:rsidR="00B35038" w:rsidRPr="004F521C">
        <w:rPr>
          <w:rFonts w:ascii="Times New Roman" w:hAnsi="Times New Roman" w:cs="Times New Roman"/>
          <w:sz w:val="24"/>
          <w:szCs w:val="24"/>
          <w:lang w:val="en-US"/>
        </w:rPr>
        <w:t xml:space="preserve"> known myopathy,</w:t>
      </w:r>
      <w:r w:rsidRPr="004F521C">
        <w:rPr>
          <w:rFonts w:ascii="Times New Roman" w:hAnsi="Times New Roman" w:cs="Times New Roman"/>
          <w:sz w:val="24"/>
          <w:szCs w:val="24"/>
          <w:lang w:val="en-US"/>
        </w:rPr>
        <w:t xml:space="preserve"> or presence of an implanted </w:t>
      </w:r>
      <w:r w:rsidR="00A568F7" w:rsidRPr="004F521C">
        <w:rPr>
          <w:rFonts w:ascii="Times New Roman" w:hAnsi="Times New Roman" w:cs="Times New Roman"/>
          <w:sz w:val="24"/>
          <w:szCs w:val="24"/>
          <w:lang w:val="en-US"/>
        </w:rPr>
        <w:t>cardioverter-</w:t>
      </w:r>
      <w:r w:rsidRPr="004F521C">
        <w:rPr>
          <w:rFonts w:ascii="Times New Roman" w:hAnsi="Times New Roman" w:cs="Times New Roman"/>
          <w:sz w:val="24"/>
          <w:szCs w:val="24"/>
          <w:lang w:val="en-US"/>
        </w:rPr>
        <w:t>defibrillator or cardiac resynchronization therapy device.</w:t>
      </w:r>
    </w:p>
    <w:p w14:paraId="5D359A2D" w14:textId="3127638B"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To quantify the skeletal muscle phenotype as determined by fat replacement of skeletal muscle tissue on magnetic resonance imaging, healthy participants, matched for age, sex</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body mass index</w:t>
      </w:r>
      <w:r w:rsidR="00E50ECC" w:rsidRPr="004F521C">
        <w:rPr>
          <w:rFonts w:ascii="Times New Roman" w:hAnsi="Times New Roman" w:cs="Times New Roman"/>
          <w:sz w:val="24"/>
          <w:szCs w:val="24"/>
          <w:lang w:val="en-US"/>
        </w:rPr>
        <w:t xml:space="preserve"> (BMI)</w:t>
      </w:r>
      <w:r w:rsidRPr="004F521C">
        <w:rPr>
          <w:rFonts w:ascii="Times New Roman" w:hAnsi="Times New Roman" w:cs="Times New Roman"/>
          <w:sz w:val="24"/>
          <w:szCs w:val="24"/>
          <w:lang w:val="en-US"/>
        </w:rPr>
        <w:t>, were included in a ratio of 1:1</w:t>
      </w:r>
      <w:ins w:id="42" w:author="Christoffer Vissing" w:date="2023-09-26T13:46:00Z">
        <w:r w:rsidR="007F6AF2">
          <w:rPr>
            <w:rFonts w:ascii="Times New Roman" w:hAnsi="Times New Roman" w:cs="Times New Roman"/>
            <w:sz w:val="24"/>
            <w:szCs w:val="24"/>
            <w:lang w:val="en-US"/>
          </w:rPr>
          <w:t xml:space="preserve"> (</w:t>
        </w:r>
        <w:r w:rsidR="007F6AF2" w:rsidRPr="004F521C">
          <w:rPr>
            <w:rFonts w:ascii="Times New Roman" w:hAnsi="Times New Roman" w:cs="Times New Roman"/>
            <w:sz w:val="24"/>
            <w:szCs w:val="24"/>
            <w:lang w:val="en-US"/>
          </w:rPr>
          <w:t>see Supplementary methods S1</w:t>
        </w:r>
        <w:r w:rsidR="007F6AF2">
          <w:rPr>
            <w:rFonts w:ascii="Times New Roman" w:hAnsi="Times New Roman" w:cs="Times New Roman"/>
            <w:sz w:val="24"/>
            <w:szCs w:val="24"/>
            <w:lang w:val="en-US"/>
          </w:rPr>
          <w:t>)</w:t>
        </w:r>
      </w:ins>
      <w:r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 In addition, to assess for the effect of heart failure on fat replacement of skeletal muscle, we included patients with DCM caused by variants in</w:t>
      </w:r>
      <w:r w:rsidR="00CD0A3C" w:rsidRPr="004F521C">
        <w:rPr>
          <w:rFonts w:ascii="Times New Roman" w:hAnsi="Times New Roman" w:cs="Times New Roman"/>
          <w:sz w:val="24"/>
          <w:szCs w:val="24"/>
          <w:lang w:val="en-US"/>
        </w:rPr>
        <w:t xml:space="preserve"> </w:t>
      </w:r>
      <w:r w:rsidR="00CD0A3C" w:rsidRPr="004F521C">
        <w:rPr>
          <w:rFonts w:ascii="Times New Roman" w:hAnsi="Times New Roman" w:cs="Times New Roman"/>
          <w:i/>
          <w:iCs/>
          <w:sz w:val="24"/>
          <w:szCs w:val="24"/>
          <w:lang w:val="en-US"/>
        </w:rPr>
        <w:t>RBM20</w:t>
      </w:r>
      <w:r w:rsidR="00CD0A3C" w:rsidRPr="004F521C">
        <w:rPr>
          <w:rFonts w:ascii="Times New Roman" w:hAnsi="Times New Roman" w:cs="Times New Roman"/>
          <w:sz w:val="24"/>
          <w:szCs w:val="24"/>
          <w:lang w:val="en-US"/>
        </w:rPr>
        <w:t xml:space="preserve">, </w:t>
      </w:r>
      <w:r w:rsidR="00CD0A3C" w:rsidRPr="004F521C">
        <w:rPr>
          <w:rFonts w:ascii="Times New Roman" w:hAnsi="Times New Roman" w:cs="Times New Roman"/>
          <w:i/>
          <w:iCs/>
          <w:sz w:val="24"/>
          <w:szCs w:val="24"/>
          <w:lang w:val="en-US"/>
        </w:rPr>
        <w:t>DSP</w:t>
      </w:r>
      <w:r w:rsidR="00CD0A3C" w:rsidRPr="004F521C">
        <w:rPr>
          <w:rFonts w:ascii="Times New Roman" w:hAnsi="Times New Roman" w:cs="Times New Roman"/>
          <w:sz w:val="24"/>
          <w:szCs w:val="24"/>
          <w:lang w:val="en-US"/>
        </w:rPr>
        <w:t xml:space="preserve"> and </w:t>
      </w:r>
      <w:r w:rsidR="00CD0A3C" w:rsidRPr="004F521C">
        <w:rPr>
          <w:rFonts w:ascii="Times New Roman" w:hAnsi="Times New Roman" w:cs="Times New Roman"/>
          <w:i/>
          <w:iCs/>
          <w:sz w:val="24"/>
          <w:szCs w:val="24"/>
          <w:lang w:val="en-US"/>
        </w:rPr>
        <w:t>MYBPC3</w:t>
      </w:r>
      <w:r w:rsidR="00CD0A3C"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encoding</w:t>
      </w:r>
      <w:r w:rsidR="007974F7" w:rsidRPr="004F521C">
        <w:rPr>
          <w:rFonts w:ascii="Times New Roman" w:hAnsi="Times New Roman" w:cs="Times New Roman"/>
          <w:sz w:val="24"/>
          <w:szCs w:val="24"/>
          <w:lang w:val="en-US"/>
        </w:rPr>
        <w:t xml:space="preserve"> proteins not expressed in skeletal muscle </w:t>
      </w:r>
      <w:r w:rsidR="00CD0A3C"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matched on LV </w:t>
      </w:r>
      <w:r w:rsidR="00F91C3A" w:rsidRPr="004F521C">
        <w:rPr>
          <w:rFonts w:ascii="Times New Roman" w:hAnsi="Times New Roman" w:cs="Times New Roman"/>
          <w:sz w:val="24"/>
          <w:szCs w:val="24"/>
          <w:lang w:val="en-US"/>
        </w:rPr>
        <w:t>ejection fraction</w:t>
      </w:r>
      <w:r w:rsidR="00CD0A3C" w:rsidRPr="004F521C">
        <w:rPr>
          <w:rFonts w:ascii="Times New Roman" w:hAnsi="Times New Roman" w:cs="Times New Roman"/>
          <w:sz w:val="24"/>
          <w:szCs w:val="24"/>
          <w:lang w:val="en-US"/>
        </w:rPr>
        <w:t>)</w:t>
      </w:r>
      <w:r w:rsidR="00F91C3A"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Participants were not recruited based on whether they had previously reported symptoms from skeletal muscle. </w:t>
      </w:r>
    </w:p>
    <w:p w14:paraId="6C689CFE"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Magnetic resonance imaging</w:t>
      </w:r>
    </w:p>
    <w:p w14:paraId="6415FA9A" w14:textId="56FBC887" w:rsidR="006A2988"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Investigations were performed on a 3.0 T MAGNETOM </w:t>
      </w:r>
      <w:proofErr w:type="spellStart"/>
      <w:r w:rsidRPr="004F521C">
        <w:rPr>
          <w:rFonts w:ascii="Times New Roman" w:hAnsi="Times New Roman" w:cs="Times New Roman"/>
          <w:sz w:val="24"/>
          <w:szCs w:val="24"/>
          <w:lang w:val="en-US"/>
        </w:rPr>
        <w:t>Verio</w:t>
      </w:r>
      <w:proofErr w:type="spellEnd"/>
      <w:r w:rsidRPr="004F521C">
        <w:rPr>
          <w:rFonts w:ascii="Times New Roman" w:hAnsi="Times New Roman" w:cs="Times New Roman"/>
          <w:sz w:val="24"/>
          <w:szCs w:val="24"/>
          <w:lang w:val="en-US"/>
        </w:rPr>
        <w:t xml:space="preserve"> scanner (Siemens AG, </w:t>
      </w:r>
      <w:r w:rsidRPr="004F521C">
        <w:rPr>
          <w:rFonts w:ascii="Times New Roman" w:hAnsi="Times New Roman" w:cs="Times New Roman"/>
          <w:sz w:val="24"/>
          <w:szCs w:val="24"/>
          <w:lang w:val="en-US"/>
        </w:rPr>
        <w:lastRenderedPageBreak/>
        <w:t>Erlangen, Germany). Three-planed localizers were acquired from neck to ankle, followed by T1-weighted and 2-point Dixon scans performed at six positions</w:t>
      </w:r>
      <w:r w:rsidR="00A8505C"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see </w:t>
      </w:r>
      <w:r w:rsidRPr="004F521C">
        <w:rPr>
          <w:rFonts w:ascii="Times New Roman" w:hAnsi="Times New Roman" w:cs="Times New Roman"/>
          <w:b/>
          <w:bCs/>
          <w:sz w:val="24"/>
          <w:szCs w:val="24"/>
          <w:lang w:val="en-US"/>
        </w:rPr>
        <w:t>Figure 1</w:t>
      </w:r>
      <w:r w:rsidRPr="004F521C">
        <w:rPr>
          <w:rFonts w:ascii="Times New Roman" w:hAnsi="Times New Roman" w:cs="Times New Roman"/>
          <w:sz w:val="24"/>
          <w:szCs w:val="24"/>
          <w:lang w:val="en-US"/>
        </w:rPr>
        <w:t>.</w:t>
      </w:r>
      <w:r w:rsidR="006A2988" w:rsidRPr="004F521C">
        <w:rPr>
          <w:rFonts w:ascii="Times New Roman" w:hAnsi="Times New Roman" w:cs="Times New Roman"/>
          <w:sz w:val="24"/>
          <w:szCs w:val="24"/>
          <w:lang w:val="en-US"/>
        </w:rPr>
        <w:t xml:space="preserve"> </w:t>
      </w:r>
      <w:r w:rsidR="00972031" w:rsidRPr="004F521C">
        <w:rPr>
          <w:rFonts w:ascii="Times New Roman" w:hAnsi="Times New Roman" w:cs="Times New Roman"/>
          <w:sz w:val="24"/>
          <w:szCs w:val="24"/>
          <w:lang w:val="en-US"/>
        </w:rPr>
        <w:t>For a</w:t>
      </w:r>
      <w:r w:rsidR="006A2988" w:rsidRPr="004F521C">
        <w:rPr>
          <w:rFonts w:ascii="Times New Roman" w:hAnsi="Times New Roman" w:cs="Times New Roman"/>
          <w:sz w:val="24"/>
          <w:szCs w:val="24"/>
          <w:lang w:val="en-US"/>
        </w:rPr>
        <w:t xml:space="preserve">cquisition parameters </w:t>
      </w:r>
      <w:r w:rsidR="00972031" w:rsidRPr="004F521C">
        <w:rPr>
          <w:rFonts w:ascii="Times New Roman" w:hAnsi="Times New Roman" w:cs="Times New Roman"/>
          <w:sz w:val="24"/>
          <w:szCs w:val="24"/>
          <w:lang w:val="en-US"/>
        </w:rPr>
        <w:t>see Supplementary methods S1.</w:t>
      </w:r>
    </w:p>
    <w:p w14:paraId="4AC84F31" w14:textId="3E7BE8C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Muscle cross-sectional areas and quantitative fat fraction analysis were calculated from </w:t>
      </w:r>
      <w:r w:rsidR="00A8505C" w:rsidRPr="004F521C">
        <w:rPr>
          <w:rFonts w:ascii="Times New Roman" w:hAnsi="Times New Roman" w:cs="Times New Roman"/>
          <w:sz w:val="24"/>
          <w:szCs w:val="24"/>
          <w:lang w:val="en-US"/>
        </w:rPr>
        <w:t>the lower posterior border of C6, the lower posterior border of TH12, the lower posterior border of L4, the lower anterior border of S2, the midpoint of the thigh, and at the thicke</w:t>
      </w:r>
      <w:r w:rsidR="00A57F0E" w:rsidRPr="004F521C">
        <w:rPr>
          <w:rFonts w:ascii="Times New Roman" w:hAnsi="Times New Roman" w:cs="Times New Roman"/>
          <w:sz w:val="24"/>
          <w:szCs w:val="24"/>
          <w:lang w:val="en-US"/>
        </w:rPr>
        <w:t>s</w:t>
      </w:r>
      <w:r w:rsidR="00A8505C" w:rsidRPr="004F521C">
        <w:rPr>
          <w:rFonts w:ascii="Times New Roman" w:hAnsi="Times New Roman" w:cs="Times New Roman"/>
          <w:sz w:val="24"/>
          <w:szCs w:val="24"/>
          <w:lang w:val="en-US"/>
        </w:rPr>
        <w:t>t point</w:t>
      </w:r>
      <w:r w:rsidR="008954E7" w:rsidRPr="004F521C">
        <w:rPr>
          <w:rFonts w:ascii="Times New Roman" w:hAnsi="Times New Roman" w:cs="Times New Roman"/>
          <w:sz w:val="24"/>
          <w:szCs w:val="24"/>
          <w:lang w:val="en-US"/>
        </w:rPr>
        <w:t xml:space="preserve"> of the calf</w:t>
      </w:r>
      <w:r w:rsidR="00A8505C" w:rsidRPr="004F521C">
        <w:rPr>
          <w:rFonts w:ascii="Times New Roman" w:hAnsi="Times New Roman" w:cs="Times New Roman"/>
          <w:sz w:val="24"/>
          <w:szCs w:val="24"/>
          <w:lang w:val="en-US"/>
        </w:rPr>
        <w:t xml:space="preserve"> one-third of the distance from the knee to the ankle. </w:t>
      </w:r>
      <w:r w:rsidRPr="004F521C">
        <w:rPr>
          <w:rFonts w:ascii="Times New Roman" w:hAnsi="Times New Roman" w:cs="Times New Roman"/>
          <w:sz w:val="24"/>
          <w:szCs w:val="24"/>
          <w:lang w:val="en-US"/>
        </w:rPr>
        <w:t>Individual muscles or muscle groups were manually traced</w:t>
      </w:r>
      <w:r w:rsidR="00A8505C"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by authors SVS (in leg muscles) and BK (in back muscles) using the</w:t>
      </w:r>
      <w:r w:rsidRPr="004F521C">
        <w:rPr>
          <w:rFonts w:ascii="Times New Roman" w:hAnsi="Times New Roman" w:cs="Times New Roman"/>
          <w:color w:val="FF0000"/>
          <w:sz w:val="24"/>
          <w:szCs w:val="24"/>
          <w:lang w:val="en-US"/>
        </w:rPr>
        <w:t xml:space="preserve"> </w:t>
      </w:r>
      <w:proofErr w:type="spellStart"/>
      <w:r w:rsidRPr="004F521C">
        <w:rPr>
          <w:rFonts w:ascii="Times New Roman" w:hAnsi="Times New Roman" w:cs="Times New Roman"/>
          <w:sz w:val="24"/>
          <w:szCs w:val="24"/>
          <w:lang w:val="en-US"/>
        </w:rPr>
        <w:t>Horos</w:t>
      </w:r>
      <w:proofErr w:type="spellEnd"/>
      <w:r w:rsidRPr="004F521C">
        <w:rPr>
          <w:rFonts w:ascii="Times New Roman" w:hAnsi="Times New Roman" w:cs="Times New Roman"/>
          <w:sz w:val="24"/>
          <w:szCs w:val="24"/>
          <w:lang w:val="en-US"/>
        </w:rPr>
        <w:t xml:space="preserve"> medical image viewer software </w:t>
      </w:r>
      <w:r w:rsidR="006A2988" w:rsidRPr="004F521C">
        <w:rPr>
          <w:rFonts w:ascii="Times New Roman" w:hAnsi="Times New Roman" w:cs="Times New Roman"/>
          <w:sz w:val="24"/>
          <w:szCs w:val="24"/>
          <w:lang w:val="en-US"/>
        </w:rPr>
        <w:t xml:space="preserve">v2.4.1 </w:t>
      </w:r>
      <w:r w:rsidRPr="004F521C">
        <w:rPr>
          <w:rFonts w:ascii="Times New Roman" w:hAnsi="Times New Roman" w:cs="Times New Roman"/>
          <w:sz w:val="24"/>
          <w:szCs w:val="24"/>
          <w:lang w:val="en-US"/>
        </w:rPr>
        <w:t xml:space="preserve">(Horosproject.org, Annapolis, MD USA). </w:t>
      </w:r>
      <w:r w:rsidR="001864D2" w:rsidRPr="004F521C">
        <w:rPr>
          <w:rFonts w:ascii="Times New Roman" w:hAnsi="Times New Roman" w:cs="Times New Roman"/>
          <w:sz w:val="24"/>
          <w:szCs w:val="24"/>
          <w:lang w:val="en-US"/>
        </w:rPr>
        <w:t xml:space="preserve">All tracings were readjusted by NSP. </w:t>
      </w:r>
      <w:r w:rsidRPr="004F521C">
        <w:rPr>
          <w:rFonts w:ascii="Times New Roman" w:hAnsi="Times New Roman" w:cs="Times New Roman"/>
          <w:sz w:val="24"/>
          <w:szCs w:val="24"/>
          <w:lang w:val="en-US"/>
        </w:rPr>
        <w:t xml:space="preserve">The assessors analyzed images from both patients and healthy matched controls and were blinded to group </w:t>
      </w:r>
      <w:proofErr w:type="spellStart"/>
      <w:r w:rsidR="00696ECE" w:rsidRPr="004F521C">
        <w:rPr>
          <w:rFonts w:ascii="Times New Roman" w:hAnsi="Times New Roman" w:cs="Times New Roman"/>
          <w:sz w:val="24"/>
          <w:szCs w:val="24"/>
          <w:lang w:val="en-US"/>
        </w:rPr>
        <w:t>assignement</w:t>
      </w:r>
      <w:proofErr w:type="spellEnd"/>
      <w:r w:rsidRPr="004F521C">
        <w:rPr>
          <w:rFonts w:ascii="Times New Roman" w:hAnsi="Times New Roman" w:cs="Times New Roman"/>
          <w:sz w:val="24"/>
          <w:szCs w:val="24"/>
          <w:lang w:val="en-US"/>
        </w:rPr>
        <w:t xml:space="preserve">. </w:t>
      </w:r>
    </w:p>
    <w:p w14:paraId="0192F14F"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Skeletal muscle biopsies</w:t>
      </w:r>
    </w:p>
    <w:p w14:paraId="132BDD13" w14:textId="5D4F70E2" w:rsidR="007F6086"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Skeletal muscle biopsies were harvested from the </w:t>
      </w:r>
      <w:r w:rsidR="00C634B7" w:rsidRPr="004F521C">
        <w:rPr>
          <w:rFonts w:ascii="Times New Roman" w:hAnsi="Times New Roman" w:cs="Times New Roman"/>
          <w:sz w:val="24"/>
          <w:szCs w:val="24"/>
          <w:lang w:val="en-US"/>
        </w:rPr>
        <w:t xml:space="preserve">vastus </w:t>
      </w:r>
      <w:r w:rsidRPr="004F521C">
        <w:rPr>
          <w:rFonts w:ascii="Times New Roman" w:hAnsi="Times New Roman" w:cs="Times New Roman"/>
          <w:sz w:val="24"/>
          <w:szCs w:val="24"/>
          <w:lang w:val="en-US"/>
        </w:rPr>
        <w:t>lateralis muscle</w:t>
      </w:r>
      <w:r w:rsidR="00262509" w:rsidRPr="004F521C">
        <w:rPr>
          <w:rFonts w:ascii="Times New Roman" w:hAnsi="Times New Roman" w:cs="Times New Roman"/>
          <w:sz w:val="24"/>
          <w:szCs w:val="24"/>
          <w:lang w:val="en-US"/>
        </w:rPr>
        <w:t xml:space="preserve">. Biopsies underwent </w:t>
      </w:r>
      <w:r w:rsidRPr="004F521C">
        <w:rPr>
          <w:rFonts w:ascii="Times New Roman" w:hAnsi="Times New Roman" w:cs="Times New Roman"/>
          <w:sz w:val="24"/>
          <w:szCs w:val="24"/>
          <w:lang w:val="en-US"/>
        </w:rPr>
        <w:t>hematoxylin, trichrome, SDH</w:t>
      </w:r>
      <w:r w:rsidR="00262509"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w:t>
      </w:r>
      <w:r w:rsidR="00A8505C" w:rsidRPr="004F521C">
        <w:rPr>
          <w:rFonts w:ascii="Times New Roman" w:hAnsi="Times New Roman" w:cs="Times New Roman"/>
          <w:sz w:val="24"/>
          <w:szCs w:val="24"/>
          <w:lang w:val="en-US"/>
        </w:rPr>
        <w:t>MHC I and II</w:t>
      </w:r>
      <w:r w:rsidR="00262509" w:rsidRPr="004F521C">
        <w:rPr>
          <w:rFonts w:ascii="Times New Roman" w:hAnsi="Times New Roman" w:cs="Times New Roman"/>
          <w:sz w:val="24"/>
          <w:szCs w:val="24"/>
          <w:lang w:val="en-US"/>
        </w:rPr>
        <w:t xml:space="preserve"> staining (</w:t>
      </w:r>
      <w:r w:rsidRPr="004F521C">
        <w:rPr>
          <w:rFonts w:ascii="Times New Roman" w:hAnsi="Times New Roman" w:cs="Times New Roman"/>
          <w:sz w:val="24"/>
          <w:szCs w:val="24"/>
          <w:lang w:val="en-US"/>
        </w:rPr>
        <w:t xml:space="preserve">supplementary methods </w:t>
      </w:r>
      <w:r w:rsidRPr="004F521C">
        <w:rPr>
          <w:rFonts w:ascii="Times New Roman" w:hAnsi="Times New Roman" w:cs="Times New Roman"/>
          <w:b/>
          <w:bCs/>
          <w:sz w:val="24"/>
          <w:szCs w:val="24"/>
          <w:lang w:val="en-US"/>
        </w:rPr>
        <w:t>S1</w:t>
      </w:r>
      <w:r w:rsidRPr="004F521C">
        <w:rPr>
          <w:rFonts w:ascii="Times New Roman" w:hAnsi="Times New Roman" w:cs="Times New Roman"/>
          <w:sz w:val="24"/>
          <w:szCs w:val="24"/>
          <w:lang w:val="en-US"/>
        </w:rPr>
        <w:t xml:space="preserve">). </w:t>
      </w:r>
      <w:r w:rsidR="005D5EEF" w:rsidRPr="004F521C">
        <w:rPr>
          <w:rFonts w:ascii="Times New Roman" w:hAnsi="Times New Roman" w:cs="Times New Roman"/>
          <w:sz w:val="24"/>
          <w:szCs w:val="24"/>
          <w:lang w:val="en-US"/>
        </w:rPr>
        <w:t>Based on</w:t>
      </w:r>
      <w:r w:rsidR="001864D2" w:rsidRPr="004F521C">
        <w:rPr>
          <w:rFonts w:ascii="Times New Roman" w:hAnsi="Times New Roman" w:cs="Times New Roman"/>
          <w:sz w:val="24"/>
          <w:szCs w:val="24"/>
          <w:lang w:val="en-US"/>
        </w:rPr>
        <w:t xml:space="preserve"> light microscopy</w:t>
      </w:r>
      <w:r w:rsidR="005D5EEF" w:rsidRPr="004F521C">
        <w:rPr>
          <w:rFonts w:ascii="Times New Roman" w:hAnsi="Times New Roman" w:cs="Times New Roman"/>
          <w:sz w:val="24"/>
          <w:szCs w:val="24"/>
          <w:lang w:val="en-US"/>
        </w:rPr>
        <w:t xml:space="preserve"> findings, eight samples</w:t>
      </w:r>
      <w:r w:rsidR="001864D2"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were investigated by </w:t>
      </w:r>
      <w:r w:rsidR="003A6E3B" w:rsidRPr="004F521C">
        <w:rPr>
          <w:rFonts w:ascii="Times New Roman" w:hAnsi="Times New Roman" w:cs="Times New Roman"/>
          <w:color w:val="000000"/>
          <w:sz w:val="24"/>
          <w:szCs w:val="24"/>
          <w:bdr w:val="none" w:sz="0" w:space="0" w:color="auto" w:frame="1"/>
          <w:lang w:val="en-US"/>
        </w:rPr>
        <w:t xml:space="preserve">transmission </w:t>
      </w:r>
      <w:r w:rsidRPr="004F521C">
        <w:rPr>
          <w:rFonts w:ascii="Times New Roman" w:hAnsi="Times New Roman" w:cs="Times New Roman"/>
          <w:sz w:val="24"/>
          <w:szCs w:val="24"/>
          <w:lang w:val="en-US"/>
        </w:rPr>
        <w:t>electron microscopy</w:t>
      </w:r>
      <w:r w:rsidR="003A6E3B" w:rsidRPr="004F521C">
        <w:rPr>
          <w:rFonts w:ascii="Times New Roman" w:hAnsi="Times New Roman" w:cs="Times New Roman"/>
          <w:sz w:val="24"/>
          <w:szCs w:val="24"/>
          <w:lang w:val="en-US"/>
        </w:rPr>
        <w:t xml:space="preserve"> (TEM)</w:t>
      </w:r>
      <w:r w:rsidRPr="004F521C">
        <w:rPr>
          <w:rFonts w:ascii="Times New Roman" w:hAnsi="Times New Roman" w:cs="Times New Roman"/>
          <w:sz w:val="24"/>
          <w:szCs w:val="24"/>
          <w:lang w:val="en-US"/>
        </w:rPr>
        <w:t xml:space="preserve"> to assess sarcomere morphology and </w:t>
      </w:r>
      <w:r w:rsidR="003A6E3B" w:rsidRPr="004F521C">
        <w:rPr>
          <w:rFonts w:ascii="Times New Roman" w:hAnsi="Times New Roman" w:cs="Times New Roman"/>
          <w:sz w:val="24"/>
          <w:szCs w:val="24"/>
          <w:lang w:val="en-US"/>
        </w:rPr>
        <w:t>t</w:t>
      </w:r>
      <w:r w:rsidR="007F6086" w:rsidRPr="004F521C">
        <w:rPr>
          <w:rFonts w:ascii="Times New Roman" w:hAnsi="Times New Roman" w:cs="Times New Roman"/>
          <w:color w:val="000000"/>
          <w:sz w:val="24"/>
          <w:szCs w:val="24"/>
          <w:bdr w:val="none" w:sz="0" w:space="0" w:color="auto" w:frame="1"/>
          <w:lang w:val="en-US"/>
        </w:rPr>
        <w:t xml:space="preserve">o visualize the </w:t>
      </w:r>
      <w:r w:rsidR="00AC656A" w:rsidRPr="004F521C">
        <w:rPr>
          <w:rFonts w:ascii="Times New Roman" w:hAnsi="Times New Roman" w:cs="Times New Roman"/>
          <w:color w:val="000000"/>
          <w:sz w:val="24"/>
          <w:szCs w:val="24"/>
          <w:bdr w:val="none" w:sz="0" w:space="0" w:color="auto" w:frame="1"/>
          <w:lang w:val="en-US"/>
        </w:rPr>
        <w:t xml:space="preserve">myocyte </w:t>
      </w:r>
      <w:r w:rsidR="007F6086" w:rsidRPr="004F521C">
        <w:rPr>
          <w:rFonts w:ascii="Times New Roman" w:hAnsi="Times New Roman" w:cs="Times New Roman"/>
          <w:color w:val="000000"/>
          <w:sz w:val="24"/>
          <w:szCs w:val="24"/>
          <w:bdr w:val="none" w:sz="0" w:space="0" w:color="auto" w:frame="1"/>
          <w:lang w:val="en-US"/>
        </w:rPr>
        <w:t>ultra-structure</w:t>
      </w:r>
      <w:r w:rsidR="003A6E3B" w:rsidRPr="004F521C">
        <w:rPr>
          <w:rFonts w:ascii="Times New Roman" w:hAnsi="Times New Roman" w:cs="Times New Roman"/>
          <w:color w:val="000000"/>
          <w:sz w:val="24"/>
          <w:szCs w:val="24"/>
          <w:bdr w:val="none" w:sz="0" w:space="0" w:color="auto" w:frame="1"/>
          <w:lang w:val="en-US"/>
        </w:rPr>
        <w:t>.</w:t>
      </w:r>
      <w:r w:rsidR="007F6086" w:rsidRPr="004F521C">
        <w:rPr>
          <w:rFonts w:ascii="Times New Roman" w:hAnsi="Times New Roman" w:cs="Times New Roman"/>
          <w:color w:val="000000"/>
          <w:sz w:val="24"/>
          <w:szCs w:val="24"/>
          <w:bdr w:val="none" w:sz="0" w:space="0" w:color="auto" w:frame="1"/>
          <w:lang w:val="en-US"/>
        </w:rPr>
        <w:t xml:space="preserve"> TEM</w:t>
      </w:r>
      <w:r w:rsidR="003A6E3B" w:rsidRPr="004F521C">
        <w:rPr>
          <w:rFonts w:ascii="Times New Roman" w:hAnsi="Times New Roman" w:cs="Times New Roman"/>
          <w:color w:val="000000"/>
          <w:sz w:val="24"/>
          <w:szCs w:val="24"/>
          <w:bdr w:val="none" w:sz="0" w:space="0" w:color="auto" w:frame="1"/>
          <w:lang w:val="en-US"/>
        </w:rPr>
        <w:t xml:space="preserve"> </w:t>
      </w:r>
      <w:r w:rsidR="007F6086" w:rsidRPr="004F521C">
        <w:rPr>
          <w:rFonts w:ascii="Times New Roman" w:hAnsi="Times New Roman" w:cs="Times New Roman"/>
          <w:color w:val="000000"/>
          <w:sz w:val="24"/>
          <w:szCs w:val="24"/>
          <w:bdr w:val="none" w:sz="0" w:space="0" w:color="auto" w:frame="1"/>
          <w:lang w:val="en-US"/>
        </w:rPr>
        <w:t>samples</w:t>
      </w:r>
      <w:r w:rsidR="003A6E3B" w:rsidRPr="004F521C">
        <w:rPr>
          <w:rFonts w:ascii="Times New Roman" w:hAnsi="Times New Roman" w:cs="Times New Roman"/>
          <w:color w:val="000000"/>
          <w:sz w:val="24"/>
          <w:szCs w:val="24"/>
          <w:bdr w:val="none" w:sz="0" w:space="0" w:color="auto" w:frame="1"/>
          <w:lang w:val="en-US"/>
        </w:rPr>
        <w:t xml:space="preserve"> were handled and investigated</w:t>
      </w:r>
      <w:r w:rsidR="007F6086" w:rsidRPr="004F521C">
        <w:rPr>
          <w:rFonts w:ascii="Times New Roman" w:hAnsi="Times New Roman" w:cs="Times New Roman"/>
          <w:color w:val="000000"/>
          <w:sz w:val="24"/>
          <w:szCs w:val="24"/>
          <w:bdr w:val="none" w:sz="0" w:space="0" w:color="auto" w:frame="1"/>
          <w:lang w:val="en-US"/>
        </w:rPr>
        <w:t xml:space="preserve"> using</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 protocol previously described</w:t>
      </w:r>
      <w:r w:rsidR="00521BC1" w:rsidRPr="004F521C">
        <w:rPr>
          <w:rFonts w:ascii="Times New Roman" w:hAnsi="Times New Roman" w:cs="Times New Roman"/>
          <w:color w:val="000000"/>
          <w:sz w:val="24"/>
          <w:szCs w:val="24"/>
          <w:bdr w:val="none" w:sz="0" w:space="0" w:color="auto" w:frame="1"/>
          <w:lang w:val="en-US"/>
        </w:rPr>
        <w:t xml:space="preserve"> </w:t>
      </w:r>
      <w:r w:rsidR="00521BC1" w:rsidRPr="004F521C">
        <w:rPr>
          <w:rFonts w:ascii="Times New Roman" w:hAnsi="Times New Roman" w:cs="Times New Roman"/>
          <w:color w:val="000000"/>
          <w:sz w:val="24"/>
          <w:szCs w:val="24"/>
          <w:bdr w:val="none" w:sz="0" w:space="0" w:color="auto" w:frame="1"/>
          <w:lang w:val="en-US"/>
        </w:rPr>
        <w:fldChar w:fldCharType="begin"/>
      </w:r>
      <w:r w:rsidR="009A0CA2" w:rsidRPr="004F521C">
        <w:rPr>
          <w:rFonts w:ascii="Times New Roman" w:hAnsi="Times New Roman" w:cs="Times New Roman"/>
          <w:color w:val="000000"/>
          <w:sz w:val="24"/>
          <w:szCs w:val="24"/>
          <w:bdr w:val="none" w:sz="0" w:space="0" w:color="auto" w:frame="1"/>
          <w:lang w:val="en-US"/>
        </w:rPr>
        <w:instrText xml:space="preserve"> ADDIN ZOTERO_ITEM CSL_CITATION {"citationID":"essbnz8g","properties":{"formattedCitation":"\\super 26\\nosupersub{}","plainCitation":"26","noteIndex":0},"citationItems":[{"id":3839,"uris":["http://zotero.org/users/2403727/items/HH4H7TJP"],"itemData":{"id":3839,"type":"article-journal","abstract":"McArdle disease (muscle glycogenosis type V) is caused by myophosphorylase deficiency, which leads to impaired glycogen breakdown. We investigated how myophosphorylase deficiency affects muscle physiology, morphology, and glucose metabolism in 20-week-old McArdle mice and compared the findings to those in McArdle disease patients. Muscle contractions in the McArdle mice were affected by structural degeneration due to glycogen accumulation, and glycolytic muscles fatigued prematurely, as occurs in the muscles of McArdle disease patients. Homozygous McArdle mice showed muscle fiber disarray, variations in fiber size, vacuoles, and some internal nuclei associated with cytosolic glycogen accumulation and ongoing regeneration; structural damage was seen only in a minority of human patients. Neither liver nor brain isoforms of glycogen phosphorylase were upregulated in muscles, thus providing no substitution for the missing muscle isoform. In the mice, the tibialis anterior (TA) muscles were invariably more damaged than the quadriceps muscles. This may relate to a 7-fold higher level of myophosphorylase in TA compared to quadriceps in wild-type mice and suggests higher glucose turnover in the TA. Thus, despite differences, the mouse model of McArdle disease shares fundamental physiological and clinical features with the human disease and could be used for studies of pathogenesis and development of therapies.","container-title":"Journal of Neuropathology and Experimental Neurology","DOI":"10.1093/jnen/nlw018","ISSN":"1554-6578","issue":"5","journalAbbreviation":"J Neuropathol Exp Neurol","language":"eng","note":"PMID: 27030740","page":"441-454","source":"PubMed","title":"Differential Muscle Involvement in Mice and Humans Affected by McArdle Disease","volume":"75","author":[{"family":"Krag","given":"Thomas O."},{"family":"Pinós","given":"Tomàs"},{"family":"Nielsen","given":"Tue L."},{"family":"Brull","given":"Astrid"},{"family":"Andreu","given":"Antoni L."},{"family":"Vissing","given":"John"}],"issued":{"date-parts":[["2016",5]]}}}],"schema":"https://github.com/citation-style-language/schema/raw/master/csl-citation.json"} </w:instrText>
      </w:r>
      <w:r w:rsidR="00521BC1" w:rsidRPr="004F521C">
        <w:rPr>
          <w:rFonts w:ascii="Times New Roman" w:hAnsi="Times New Roman" w:cs="Times New Roman"/>
          <w:color w:val="000000"/>
          <w:sz w:val="24"/>
          <w:szCs w:val="24"/>
          <w:bdr w:val="none" w:sz="0" w:space="0" w:color="auto" w:frame="1"/>
          <w:lang w:val="en-US"/>
        </w:rPr>
        <w:fldChar w:fldCharType="separate"/>
      </w:r>
      <w:r w:rsidR="009A0CA2" w:rsidRPr="004F521C">
        <w:rPr>
          <w:rFonts w:ascii="Times New Roman" w:hAnsi="Times New Roman" w:cs="Times New Roman"/>
          <w:color w:val="000000"/>
          <w:sz w:val="24"/>
          <w:szCs w:val="24"/>
          <w:vertAlign w:val="superscript"/>
          <w:lang w:val="en-US"/>
        </w:rPr>
        <w:t>26</w:t>
      </w:r>
      <w:r w:rsidR="00521BC1" w:rsidRPr="004F521C">
        <w:rPr>
          <w:rFonts w:ascii="Times New Roman" w:hAnsi="Times New Roman" w:cs="Times New Roman"/>
          <w:color w:val="000000"/>
          <w:sz w:val="24"/>
          <w:szCs w:val="24"/>
          <w:bdr w:val="none" w:sz="0" w:space="0" w:color="auto" w:frame="1"/>
          <w:lang w:val="en-US"/>
        </w:rPr>
        <w:fldChar w:fldCharType="end"/>
      </w:r>
      <w:r w:rsidR="007F6086" w:rsidRPr="004F521C">
        <w:rPr>
          <w:rFonts w:ascii="Times New Roman" w:hAnsi="Times New Roman" w:cs="Times New Roman"/>
          <w:color w:val="000000"/>
          <w:sz w:val="24"/>
          <w:szCs w:val="24"/>
          <w:bdr w:val="none" w:sz="0" w:space="0" w:color="auto" w:frame="1"/>
          <w:lang w:val="en-US"/>
        </w:rPr>
        <w:t>. Briefly, a piece</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of fresh </w:t>
      </w:r>
      <w:proofErr w:type="gramStart"/>
      <w:r w:rsidR="007F6086" w:rsidRPr="004F521C">
        <w:rPr>
          <w:rStyle w:val="mark88813lov2"/>
          <w:rFonts w:ascii="Times New Roman" w:hAnsi="Times New Roman" w:cs="Times New Roman"/>
          <w:color w:val="000000"/>
          <w:sz w:val="24"/>
          <w:szCs w:val="24"/>
          <w:bdr w:val="none" w:sz="0" w:space="0" w:color="auto" w:frame="1"/>
          <w:lang w:val="en-US"/>
        </w:rPr>
        <w:t>muscle</w:t>
      </w:r>
      <w:r w:rsidR="007F6086" w:rsidRPr="004F521C">
        <w:rPr>
          <w:rFonts w:ascii="Times New Roman" w:hAnsi="Times New Roman" w:cs="Times New Roman"/>
          <w:color w:val="000000"/>
          <w:sz w:val="24"/>
          <w:szCs w:val="24"/>
          <w:bdr w:val="none" w:sz="0" w:space="0" w:color="auto" w:frame="1"/>
          <w:lang w:val="en-US"/>
        </w:rPr>
        <w:t>  was</w:t>
      </w:r>
      <w:proofErr w:type="gramEnd"/>
      <w:r w:rsidR="007F6086" w:rsidRPr="004F521C">
        <w:rPr>
          <w:rFonts w:ascii="Times New Roman" w:hAnsi="Times New Roman" w:cs="Times New Roman"/>
          <w:color w:val="000000"/>
          <w:sz w:val="24"/>
          <w:szCs w:val="24"/>
          <w:bdr w:val="none" w:sz="0" w:space="0" w:color="auto" w:frame="1"/>
          <w:lang w:val="en-US"/>
        </w:rPr>
        <w:t xml:space="preserve"> perfused with 2% electron</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microscopy grade glutaraldehyde in 0.05 M phosphate</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buffer. After post-fixation and staining, the biopsy was</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 xml:space="preserve">embedded in </w:t>
      </w:r>
      <w:proofErr w:type="spellStart"/>
      <w:r w:rsidR="007F6086" w:rsidRPr="004F521C">
        <w:rPr>
          <w:rFonts w:ascii="Times New Roman" w:hAnsi="Times New Roman" w:cs="Times New Roman"/>
          <w:color w:val="000000"/>
          <w:sz w:val="24"/>
          <w:szCs w:val="24"/>
          <w:bdr w:val="none" w:sz="0" w:space="0" w:color="auto" w:frame="1"/>
          <w:lang w:val="en-US"/>
        </w:rPr>
        <w:t>Epon</w:t>
      </w:r>
      <w:proofErr w:type="spellEnd"/>
      <w:r w:rsidR="007F6086" w:rsidRPr="004F521C">
        <w:rPr>
          <w:rFonts w:ascii="Times New Roman" w:hAnsi="Times New Roman" w:cs="Times New Roman"/>
          <w:color w:val="000000"/>
          <w:sz w:val="24"/>
          <w:szCs w:val="24"/>
          <w:bdr w:val="none" w:sz="0" w:space="0" w:color="auto" w:frame="1"/>
          <w:lang w:val="en-US"/>
        </w:rPr>
        <w:t xml:space="preserve"> and sectioned both at a transversely</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and longitudinal orientation. Sections were visualized</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in a CM100 transmission electron microscope (Philips,</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Amsterdam, Netherlands) fitted with a 4Mpixel Veleta</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camera (Olympus Soft Imaging Solutions GmbH, Munster,</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Germany).</w:t>
      </w:r>
    </w:p>
    <w:p w14:paraId="1BCF0D2A"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Muscle function</w:t>
      </w:r>
    </w:p>
    <w:p w14:paraId="7138D09B" w14:textId="17F6279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Maximal isometric muscle strength was assessed across the hip, knee, and ankle joints </w:t>
      </w:r>
      <w:r w:rsidRPr="004F521C">
        <w:rPr>
          <w:rFonts w:ascii="Times New Roman" w:hAnsi="Times New Roman" w:cs="Times New Roman"/>
          <w:sz w:val="24"/>
          <w:szCs w:val="24"/>
          <w:lang w:val="en-US"/>
        </w:rPr>
        <w:lastRenderedPageBreak/>
        <w:t>with a handheld dynamometer in a make-test. Results from muscle dynamometry were compared to reference</w:t>
      </w:r>
      <w:r w:rsidR="006627ED"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values for age and sex</w:t>
      </w:r>
      <w:r w:rsidR="005237FF"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{"citationID":"sbR1zde1","properties":{"formattedCitation":"\\super 27\\nosupersub{}","plainCitation":"27","noteIndex":0},"citationItems":[{"id":2947,"uris":["http://zotero.org/users/2403727/items/QY2GEQC5"],"itemData":{"id":2947,"type":"article-journal","abstract":"Objective: To establish reference values for isometric strength of 12 muscle groups and flexibility of 13 joint movements in 1,000 children and adults and investigate the influence of demographic and anthropometric factors.\nMethods: A standardized reliable protocol of hand-held and fixed dynamometry for isometric strength of ankle, knee, hip, elbow, and shoulder musculature as well as goniometry for flexibility of the ankle, knee, hip, elbow, shoulder, and cervical spine was performed in an observational study investigating 1,000 healthy male and female participants aged 3–101 years. Correlation and multiple regression analyses were performed to identify factors independently associated with strength and flexibility of children, adolescents, adults, and older adults.\nResults: Normative reference values of 25 strength and flexibility measures were generated. Strong linear correlations between age and strength were identified in the first 2 decades of life. Muscle strength significantly decreased with age in older adults. Regression modeling identified increasing height as the most significant predictor of strength in children, higher body mass in adolescents, and male sex in adults and older adults. Joint flexibility gradually decreased with age, with little sex difference. Waist circumference was a significant predictor of variability in joint flexibility in adolescents, adults, and older adults.\nConclusions: Reference values and associated age- and sex-stratified z scores generated from this study can be used to determine the presence and extent of impairments associated with neuromuscular and other neurologic disorders, monitor disease progression over time in natural history studies, and evaluate the effect of new treatments in clinical trials. Neurology® 2017;88:36–43","container-title":"Neurology","DOI":"10.1212/WNL.0000000000003466","ISSN":"0028-3878, 1526-632X","issue":"1","journalAbbreviation":"Neurology","language":"en","page":"36-43","source":"DOI.org (Crossref)","title":"Normative reference values for strength and flexibility of 1,000 children and adults","volume":"88","author":[{"family":"McKay","given":"Marnee J."},{"family":"Baldwin","given":"Jennifer N."},{"family":"Ferreira","given":"Paulo"},{"family":"Simic","given":"Milena"},{"family":"Vanicek","given":"Natalie"},{"family":"Burns","given":"Joshua"},{"literal":"For the 1000 Norms Project Consortium"}],"issued":{"date-parts":[["2017",1,3]]}}}],"schema":"https://github.com/citation-style-language/schema/raw/master/csl-citation.json"}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27</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Physical activity levels in patients were investigated </w:t>
      </w:r>
      <w:r w:rsidR="006627ED" w:rsidRPr="004F521C">
        <w:rPr>
          <w:rFonts w:ascii="Times New Roman" w:hAnsi="Times New Roman" w:cs="Times New Roman"/>
          <w:sz w:val="24"/>
          <w:szCs w:val="24"/>
          <w:lang w:val="en-US"/>
        </w:rPr>
        <w:t xml:space="preserve">using </w:t>
      </w:r>
      <w:r w:rsidRPr="004F521C">
        <w:rPr>
          <w:rFonts w:ascii="Times New Roman" w:hAnsi="Times New Roman" w:cs="Times New Roman"/>
          <w:sz w:val="24"/>
          <w:szCs w:val="24"/>
          <w:lang w:val="en-US"/>
        </w:rPr>
        <w:t xml:space="preserve">the International </w:t>
      </w:r>
      <w:r w:rsidR="004849F5" w:rsidRPr="004F521C">
        <w:rPr>
          <w:rFonts w:ascii="Times New Roman" w:hAnsi="Times New Roman" w:cs="Times New Roman"/>
          <w:sz w:val="24"/>
          <w:szCs w:val="24"/>
          <w:lang w:val="en-US"/>
        </w:rPr>
        <w:t>P</w:t>
      </w:r>
      <w:r w:rsidRPr="004F521C">
        <w:rPr>
          <w:rFonts w:ascii="Times New Roman" w:hAnsi="Times New Roman" w:cs="Times New Roman"/>
          <w:sz w:val="24"/>
          <w:szCs w:val="24"/>
          <w:lang w:val="en-US"/>
        </w:rPr>
        <w:t xml:space="preserve">hysical </w:t>
      </w:r>
      <w:r w:rsidR="004849F5" w:rsidRPr="004F521C">
        <w:rPr>
          <w:rFonts w:ascii="Times New Roman" w:hAnsi="Times New Roman" w:cs="Times New Roman"/>
          <w:sz w:val="24"/>
          <w:szCs w:val="24"/>
          <w:lang w:val="en-US"/>
        </w:rPr>
        <w:t xml:space="preserve">Activity Questionnaire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{"citationID":"2JhrrjME","properties":{"formattedCitation":"\\super 28\\nosupersub{}","plainCitation":"28","noteIndex":0},"citationItems":[{"id":2881,"uris":["http://zotero.org/users/2403727/items/BRFHM88T"],"itemData":{"id":2881,"type":"article-journal","abstract":"Purpose: \n        This study was conducted to criterion-validate the short format of International Physical Activity Questionnaire (IPAQ) against health-related fitness.\n        Methods: \n        Participants included 951 men, aged 21-43 yr. V̇O2max by ergometer was used to measure cardiorespiratory fitness. Muscular fitness tests included the number of sit-ups, push-ups, and squats performed during 60 s. Physical activity was assessed from IPAQ by categories for health (health-enhancing physical activity (HEPA)) and by calculating total and vigorous MET-hours per week. The participants were classified in five groups of almost equal size by the IPAQ outcomes. Moreover, the frequency of vigorous activity was assessed by one precoded question (single-item question on leisure-time vigorous physical activity (SIVAQ)).\n        Results: \n        The mean fitness improved from the first through the fourth IPAQ group. V̇O2max in the most active IPAQ group, however, was lower than in the fourth group (P &lt; 0.05), both with HEPA categories and vigorous METs as the outcome. In contrast, the weekly frequency of vigorous physical activity showed a positive association with fitness through all six categories. The 65 sedentary (according to SIVAQ) and unfit individuals who belonged to the highest 20% (by IPAQ total METs) were older (30.6 ± 5.1 vs 28.9 ± 3.8, P = 0.02), more obese (waist 93 ± 12 vs 89 ± 10 cm), more often current smokers (59.4 vs 42.0%; P = 0.03), and less educated (&lt;12 yr of education 70.8 vs 52.0%; P = 0.02), compared with the others in the highest IPAQ group.\n        Conclusions: \n        Almost 10% of young men had poor fitness and apparently low physical activity, but they reported very high physical activity by IPAQ. An evident need therefore exists to develop IPAQ further to solve the apparent overreporting by a considerable proportion of sedentary individuals.","container-title":"Medicine &amp; Science in Sports &amp; Exercise","DOI":"10.1249/01.mss.0000194075.16960.20","ISSN":"0195-9131","issue":"4","language":"en-US","page":"753–760","source":"journals.lww.com","title":"International Physical Activity Questionnaire: Validity against Fitness","title-short":"International Physical Activity Questionnaire","volume":"38","author":[{"family":"Fogelholm","given":"Mikael"},{"family":"Malmberg","given":"Jarmo"},{"family":"Suni","given":"Jaana"},{"family":"Santtila","given":"Matti"},{"family":"Kyröläinen","given":"Heikki"},{"family":"Mäntysaari","given":"Matti"},{"family":"Oja","given":"Pekka"}],"issued":{"date-parts":[["2006",4]]}}}],"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28</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w:t>
      </w:r>
    </w:p>
    <w:p w14:paraId="2BA7CE09"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Cardiac investigations</w:t>
      </w:r>
    </w:p>
    <w:p w14:paraId="5F97EF55" w14:textId="4B22055A" w:rsidR="00F4339F" w:rsidRPr="004F521C" w:rsidRDefault="00B35038"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Cardiac assessments included standard transthoracic</w:t>
      </w:r>
      <w:r w:rsidR="00F4339F" w:rsidRPr="004F521C">
        <w:rPr>
          <w:rFonts w:ascii="Times New Roman" w:hAnsi="Times New Roman" w:cs="Times New Roman"/>
          <w:sz w:val="24"/>
          <w:szCs w:val="24"/>
          <w:lang w:val="en-US"/>
        </w:rPr>
        <w:t xml:space="preserve"> echocardiography to assess cardiac function and morphology</w:t>
      </w:r>
      <w:r w:rsidRPr="004F521C">
        <w:rPr>
          <w:rFonts w:ascii="Times New Roman" w:hAnsi="Times New Roman" w:cs="Times New Roman"/>
          <w:sz w:val="24"/>
          <w:szCs w:val="24"/>
          <w:lang w:val="en-US"/>
        </w:rPr>
        <w:t xml:space="preserve"> and analysis of blood</w:t>
      </w:r>
      <w:r w:rsidR="00F4339F" w:rsidRPr="004F521C">
        <w:rPr>
          <w:rFonts w:ascii="Times New Roman" w:hAnsi="Times New Roman" w:cs="Times New Roman"/>
          <w:sz w:val="24"/>
          <w:szCs w:val="24"/>
          <w:lang w:val="en-US"/>
        </w:rPr>
        <w:t xml:space="preserve"> for cardiac biomarkers</w:t>
      </w:r>
      <w:r w:rsidRPr="004F521C">
        <w:rPr>
          <w:rFonts w:ascii="Times New Roman" w:hAnsi="Times New Roman" w:cs="Times New Roman"/>
          <w:sz w:val="24"/>
          <w:szCs w:val="24"/>
          <w:lang w:val="en-US"/>
        </w:rPr>
        <w:t xml:space="preserve">, including N-terminal pro-hormone B-type natriuretic peptide (NT-proBNP) and cardiac </w:t>
      </w:r>
      <w:proofErr w:type="spellStart"/>
      <w:r w:rsidRPr="004F521C">
        <w:rPr>
          <w:rFonts w:ascii="Times New Roman" w:hAnsi="Times New Roman" w:cs="Times New Roman"/>
          <w:sz w:val="24"/>
          <w:szCs w:val="24"/>
          <w:lang w:val="en-US"/>
        </w:rPr>
        <w:t>tropnonins</w:t>
      </w:r>
      <w:proofErr w:type="spellEnd"/>
      <w:r w:rsidR="00CD0A3C" w:rsidRPr="004F521C">
        <w:rPr>
          <w:rFonts w:ascii="Times New Roman" w:hAnsi="Times New Roman" w:cs="Times New Roman"/>
          <w:sz w:val="24"/>
          <w:szCs w:val="24"/>
          <w:lang w:val="en-US"/>
        </w:rPr>
        <w:t>, and creatine kinase and myoglobin</w:t>
      </w:r>
      <w:r w:rsidR="00F4339F"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In addition, we collected </w:t>
      </w:r>
      <w:r w:rsidR="00B36D15" w:rsidRPr="004F521C">
        <w:rPr>
          <w:rFonts w:ascii="Times New Roman" w:hAnsi="Times New Roman" w:cs="Times New Roman"/>
          <w:sz w:val="24"/>
          <w:szCs w:val="24"/>
          <w:lang w:val="en-US"/>
        </w:rPr>
        <w:t xml:space="preserve">historical </w:t>
      </w:r>
      <w:r w:rsidRPr="004F521C">
        <w:rPr>
          <w:rFonts w:ascii="Times New Roman" w:hAnsi="Times New Roman" w:cs="Times New Roman"/>
          <w:sz w:val="24"/>
          <w:szCs w:val="24"/>
          <w:lang w:val="en-US"/>
        </w:rPr>
        <w:t>data on left ventricular ejection fraction</w:t>
      </w:r>
      <w:r w:rsidR="00E50ECC" w:rsidRPr="004F521C">
        <w:rPr>
          <w:rFonts w:ascii="Times New Roman" w:hAnsi="Times New Roman" w:cs="Times New Roman"/>
          <w:sz w:val="24"/>
          <w:szCs w:val="24"/>
          <w:lang w:val="en-US"/>
        </w:rPr>
        <w:t xml:space="preserve"> (LVEF)</w:t>
      </w:r>
      <w:r w:rsidRPr="004F521C">
        <w:rPr>
          <w:rFonts w:ascii="Times New Roman" w:hAnsi="Times New Roman" w:cs="Times New Roman"/>
          <w:sz w:val="24"/>
          <w:szCs w:val="24"/>
          <w:lang w:val="en-US"/>
        </w:rPr>
        <w:t xml:space="preserve"> and cavity dimension from examination</w:t>
      </w:r>
      <w:r w:rsidR="00B36D15"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performed at time of </w:t>
      </w:r>
      <w:r w:rsidR="00376BB9" w:rsidRPr="004F521C">
        <w:rPr>
          <w:rFonts w:ascii="Times New Roman" w:hAnsi="Times New Roman" w:cs="Times New Roman"/>
          <w:sz w:val="24"/>
          <w:szCs w:val="24"/>
          <w:lang w:val="en-US"/>
        </w:rPr>
        <w:t>cardiomyopathy</w:t>
      </w:r>
      <w:r w:rsidRPr="004F521C">
        <w:rPr>
          <w:rFonts w:ascii="Times New Roman" w:hAnsi="Times New Roman" w:cs="Times New Roman"/>
          <w:sz w:val="24"/>
          <w:szCs w:val="24"/>
          <w:lang w:val="en-US"/>
        </w:rPr>
        <w:t xml:space="preserve"> diagnosis</w:t>
      </w:r>
      <w:r w:rsidR="00376BB9" w:rsidRPr="004F521C">
        <w:rPr>
          <w:rFonts w:ascii="Times New Roman" w:hAnsi="Times New Roman" w:cs="Times New Roman"/>
          <w:sz w:val="24"/>
          <w:szCs w:val="24"/>
          <w:lang w:val="en-US"/>
        </w:rPr>
        <w:t>, if relevant</w:t>
      </w:r>
      <w:r w:rsidR="00B36D15" w:rsidRPr="004F521C">
        <w:rPr>
          <w:rFonts w:ascii="Times New Roman" w:hAnsi="Times New Roman" w:cs="Times New Roman"/>
          <w:sz w:val="24"/>
          <w:szCs w:val="24"/>
          <w:lang w:val="en-US"/>
        </w:rPr>
        <w:t>.</w:t>
      </w:r>
    </w:p>
    <w:p w14:paraId="62C57554"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Ethics</w:t>
      </w:r>
    </w:p>
    <w:p w14:paraId="4C331578" w14:textId="32FCA6EC"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study was approved by the Regional Committee on Health Research Ethics (H</w:t>
      </w:r>
      <w:r w:rsidRPr="004F521C">
        <w:rPr>
          <w:rFonts w:ascii="Times New Roman" w:hAnsi="Times New Roman" w:cs="Times New Roman"/>
          <w:bCs/>
          <w:sz w:val="24"/>
          <w:szCs w:val="24"/>
          <w:lang w:val="en-US"/>
        </w:rPr>
        <w:t>-20012439</w:t>
      </w:r>
      <w:r w:rsidR="007C58FA" w:rsidRPr="004F521C">
        <w:rPr>
          <w:rFonts w:ascii="Times New Roman" w:hAnsi="Times New Roman" w:cs="Times New Roman"/>
          <w:bCs/>
          <w:sz w:val="24"/>
          <w:szCs w:val="24"/>
          <w:lang w:val="en-US"/>
        </w:rPr>
        <w:t xml:space="preserve"> and H-32012163</w:t>
      </w:r>
      <w:r w:rsidRPr="004F521C">
        <w:rPr>
          <w:rFonts w:ascii="Times New Roman" w:hAnsi="Times New Roman" w:cs="Times New Roman"/>
          <w:sz w:val="24"/>
          <w:szCs w:val="24"/>
          <w:lang w:val="en-US"/>
        </w:rPr>
        <w:t>)</w:t>
      </w:r>
      <w:r w:rsidR="00FB51DF" w:rsidRPr="004F521C">
        <w:rPr>
          <w:rFonts w:ascii="Times New Roman" w:hAnsi="Times New Roman" w:cs="Times New Roman"/>
          <w:sz w:val="24"/>
          <w:szCs w:val="24"/>
          <w:lang w:val="en-US"/>
        </w:rPr>
        <w:t>,</w:t>
      </w:r>
      <w:r w:rsidR="007C58FA" w:rsidRPr="004F521C">
        <w:rPr>
          <w:rFonts w:ascii="Times New Roman" w:hAnsi="Times New Roman" w:cs="Times New Roman"/>
          <w:sz w:val="24"/>
          <w:szCs w:val="24"/>
          <w:lang w:val="en-US"/>
        </w:rPr>
        <w:t xml:space="preserve"> the Danish Data Protection Agency</w:t>
      </w:r>
      <w:r w:rsidRPr="004F521C">
        <w:rPr>
          <w:rFonts w:ascii="Times New Roman" w:hAnsi="Times New Roman" w:cs="Times New Roman"/>
          <w:sz w:val="24"/>
          <w:szCs w:val="24"/>
          <w:lang w:val="en-US"/>
        </w:rPr>
        <w:t xml:space="preserve"> and</w:t>
      </w:r>
      <w:r w:rsidR="00FB51DF" w:rsidRPr="004F521C">
        <w:rPr>
          <w:rFonts w:ascii="Times New Roman" w:hAnsi="Times New Roman" w:cs="Times New Roman"/>
          <w:sz w:val="24"/>
          <w:szCs w:val="24"/>
          <w:lang w:val="en-US"/>
        </w:rPr>
        <w:t xml:space="preserve"> was performed in accordance with the Declaration of Helsinki.</w:t>
      </w:r>
      <w:r w:rsidRPr="004F521C">
        <w:rPr>
          <w:rFonts w:ascii="Times New Roman" w:hAnsi="Times New Roman" w:cs="Times New Roman"/>
          <w:sz w:val="24"/>
          <w:szCs w:val="24"/>
          <w:lang w:val="en-US"/>
        </w:rPr>
        <w:t xml:space="preserve"> </w:t>
      </w:r>
      <w:r w:rsidR="00FB51DF" w:rsidRPr="004F521C">
        <w:rPr>
          <w:rFonts w:ascii="Times New Roman" w:hAnsi="Times New Roman" w:cs="Times New Roman"/>
          <w:sz w:val="24"/>
          <w:szCs w:val="24"/>
          <w:lang w:val="en-US"/>
        </w:rPr>
        <w:t xml:space="preserve">All </w:t>
      </w:r>
      <w:r w:rsidRPr="004F521C">
        <w:rPr>
          <w:rFonts w:ascii="Times New Roman" w:hAnsi="Times New Roman" w:cs="Times New Roman"/>
          <w:sz w:val="24"/>
          <w:szCs w:val="24"/>
          <w:lang w:val="en-US"/>
        </w:rPr>
        <w:t xml:space="preserve">subjects gave written and oral consent to participate. </w:t>
      </w:r>
    </w:p>
    <w:p w14:paraId="5ECB8365"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Statistical analyses</w:t>
      </w:r>
    </w:p>
    <w:p w14:paraId="076B0C1D" w14:textId="12A2B2E2"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Categorical variables are presented as counts and percentages, continuous as </w:t>
      </w:r>
      <w:proofErr w:type="spellStart"/>
      <w:r w:rsidRPr="004F521C">
        <w:rPr>
          <w:rFonts w:ascii="Times New Roman" w:hAnsi="Times New Roman" w:cs="Times New Roman"/>
          <w:sz w:val="24"/>
          <w:szCs w:val="24"/>
          <w:lang w:val="en-US"/>
        </w:rPr>
        <w:t>mean±SD</w:t>
      </w:r>
      <w:proofErr w:type="spellEnd"/>
      <w:r w:rsidRPr="004F521C">
        <w:rPr>
          <w:rFonts w:ascii="Times New Roman" w:hAnsi="Times New Roman" w:cs="Times New Roman"/>
          <w:sz w:val="24"/>
          <w:szCs w:val="24"/>
          <w:lang w:val="en-US"/>
        </w:rPr>
        <w:t xml:space="preserve"> or medians with interquartile ranges (IQR)</w:t>
      </w:r>
      <w:r w:rsidR="00696ECE" w:rsidRPr="004F521C">
        <w:rPr>
          <w:rFonts w:ascii="Times New Roman" w:hAnsi="Times New Roman" w:cs="Times New Roman"/>
          <w:sz w:val="24"/>
          <w:szCs w:val="24"/>
          <w:lang w:val="en-US"/>
        </w:rPr>
        <w:t>,</w:t>
      </w:r>
      <w:r w:rsidR="00FB51DF" w:rsidRPr="004F521C">
        <w:rPr>
          <w:rFonts w:ascii="Times New Roman" w:hAnsi="Times New Roman" w:cs="Times New Roman"/>
          <w:sz w:val="24"/>
          <w:szCs w:val="24"/>
          <w:lang w:val="en-US"/>
        </w:rPr>
        <w:t xml:space="preserve"> according to</w:t>
      </w:r>
      <w:r w:rsidRPr="004F521C">
        <w:rPr>
          <w:rFonts w:ascii="Times New Roman" w:hAnsi="Times New Roman" w:cs="Times New Roman"/>
          <w:sz w:val="24"/>
          <w:szCs w:val="24"/>
          <w:lang w:val="en-US"/>
        </w:rPr>
        <w:t xml:space="preserve"> distribution of data as </w:t>
      </w:r>
      <w:r w:rsidR="00FB51DF" w:rsidRPr="004F521C">
        <w:rPr>
          <w:rFonts w:ascii="Times New Roman" w:hAnsi="Times New Roman" w:cs="Times New Roman"/>
          <w:sz w:val="24"/>
          <w:szCs w:val="24"/>
          <w:lang w:val="en-US"/>
        </w:rPr>
        <w:t xml:space="preserve">evaluated from </w:t>
      </w:r>
      <w:r w:rsidRPr="004F521C">
        <w:rPr>
          <w:rFonts w:ascii="Times New Roman" w:hAnsi="Times New Roman" w:cs="Times New Roman"/>
          <w:sz w:val="24"/>
          <w:szCs w:val="24"/>
          <w:lang w:val="en-US"/>
        </w:rPr>
        <w:t>normal probability plots. Comparisons between groups were performed using Fisher’s exact test</w:t>
      </w:r>
      <w:ins w:id="43" w:author="Christoffer Vissing" w:date="2023-09-25T14:15:00Z">
        <w:r w:rsidR="003F440E">
          <w:rPr>
            <w:rFonts w:ascii="Times New Roman" w:hAnsi="Times New Roman" w:cs="Times New Roman"/>
            <w:sz w:val="24"/>
            <w:szCs w:val="24"/>
            <w:lang w:val="en-US"/>
          </w:rPr>
          <w:t xml:space="preserve"> </w:t>
        </w:r>
      </w:ins>
      <w:ins w:id="44" w:author="Christoffer Vissing" w:date="2023-09-25T14:26:00Z">
        <w:r w:rsidR="004943E4">
          <w:rPr>
            <w:rFonts w:ascii="Times New Roman" w:hAnsi="Times New Roman" w:cs="Times New Roman"/>
            <w:sz w:val="24"/>
            <w:szCs w:val="24"/>
            <w:lang w:val="en-US"/>
          </w:rPr>
          <w:t>or</w:t>
        </w:r>
      </w:ins>
      <w:del w:id="45" w:author="Christoffer Vissing" w:date="2023-09-25T14:15:00Z">
        <w:r w:rsidRPr="004F521C" w:rsidDel="003F440E">
          <w:rPr>
            <w:rFonts w:ascii="Times New Roman" w:hAnsi="Times New Roman" w:cs="Times New Roman"/>
            <w:sz w:val="24"/>
            <w:szCs w:val="24"/>
            <w:lang w:val="en-US"/>
          </w:rPr>
          <w:delText>,</w:delText>
        </w:r>
      </w:del>
      <w:r w:rsidRPr="004F521C">
        <w:rPr>
          <w:rFonts w:ascii="Times New Roman" w:hAnsi="Times New Roman" w:cs="Times New Roman"/>
          <w:sz w:val="24"/>
          <w:szCs w:val="24"/>
          <w:lang w:val="en-US"/>
        </w:rPr>
        <w:t xml:space="preserve"> </w:t>
      </w:r>
      <w:del w:id="46" w:author="Christoffer Vissing" w:date="2023-09-25T14:15:00Z">
        <w:r w:rsidRPr="004F521C" w:rsidDel="0028039F">
          <w:rPr>
            <w:rFonts w:ascii="Times New Roman" w:hAnsi="Times New Roman" w:cs="Times New Roman"/>
            <w:sz w:val="24"/>
            <w:szCs w:val="24"/>
            <w:lang w:val="en-US"/>
          </w:rPr>
          <w:delText xml:space="preserve">Welch’s t-test or </w:delText>
        </w:r>
      </w:del>
      <w:r w:rsidRPr="004F521C">
        <w:rPr>
          <w:rFonts w:ascii="Times New Roman" w:hAnsi="Times New Roman" w:cs="Times New Roman"/>
          <w:sz w:val="24"/>
          <w:szCs w:val="24"/>
          <w:lang w:val="en-US"/>
        </w:rPr>
        <w:t>Wilcoxon Mann-Whitney rank-sum</w:t>
      </w:r>
      <w:r w:rsidR="003A2CA9"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as appropriate. </w:t>
      </w:r>
    </w:p>
    <w:p w14:paraId="30BC76D9" w14:textId="0F752894"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To investigate the difference in muscle fat fraction of back-, thigh- and calf</w:t>
      </w:r>
      <w:r w:rsidR="00A57F0E"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muscles in healthy </w:t>
      </w:r>
      <w:r w:rsidR="00FB51DF" w:rsidRPr="004F521C">
        <w:rPr>
          <w:rFonts w:ascii="Times New Roman" w:hAnsi="Times New Roman" w:cs="Times New Roman"/>
          <w:sz w:val="24"/>
          <w:szCs w:val="24"/>
          <w:lang w:val="en-US"/>
        </w:rPr>
        <w:t xml:space="preserve">controls, </w:t>
      </w:r>
      <w:r w:rsidRPr="004F521C">
        <w:rPr>
          <w:rFonts w:ascii="Times New Roman" w:hAnsi="Times New Roman" w:cs="Times New Roman"/>
          <w:sz w:val="24"/>
          <w:szCs w:val="24"/>
          <w:lang w:val="en-US"/>
        </w:rPr>
        <w:t>TTNtv participants</w:t>
      </w:r>
      <w:r w:rsidR="00FB51DF" w:rsidRPr="004F521C">
        <w:rPr>
          <w:rFonts w:ascii="Times New Roman" w:hAnsi="Times New Roman" w:cs="Times New Roman"/>
          <w:sz w:val="24"/>
          <w:szCs w:val="24"/>
          <w:lang w:val="en-US"/>
        </w:rPr>
        <w:t xml:space="preserve"> and participants with non-TTNtv genetic DCM,</w:t>
      </w:r>
      <w:r w:rsidRPr="004F521C">
        <w:rPr>
          <w:rFonts w:ascii="Times New Roman" w:hAnsi="Times New Roman" w:cs="Times New Roman"/>
          <w:sz w:val="24"/>
          <w:szCs w:val="24"/>
          <w:lang w:val="en-US"/>
        </w:rPr>
        <w:t xml:space="preserve"> we modelled the difference in conditional means of the fat fractions by linear </w:t>
      </w:r>
      <w:r w:rsidR="00F91C3A" w:rsidRPr="004F521C">
        <w:rPr>
          <w:rFonts w:ascii="Times New Roman" w:hAnsi="Times New Roman" w:cs="Times New Roman"/>
          <w:sz w:val="24"/>
          <w:szCs w:val="24"/>
          <w:lang w:val="en-US"/>
        </w:rPr>
        <w:t xml:space="preserve">mixed effects </w:t>
      </w:r>
      <w:ins w:id="47" w:author="Christoffer Vissing" w:date="2023-09-25T15:10:00Z">
        <w:r w:rsidR="008642CC">
          <w:rPr>
            <w:rFonts w:ascii="Times New Roman" w:hAnsi="Times New Roman" w:cs="Times New Roman"/>
            <w:sz w:val="24"/>
            <w:szCs w:val="24"/>
            <w:lang w:val="en-US"/>
          </w:rPr>
          <w:t xml:space="preserve">(LME) </w:t>
        </w:r>
      </w:ins>
      <w:r w:rsidRPr="004F521C">
        <w:rPr>
          <w:rFonts w:ascii="Times New Roman" w:hAnsi="Times New Roman" w:cs="Times New Roman"/>
          <w:sz w:val="24"/>
          <w:szCs w:val="24"/>
          <w:lang w:val="en-US"/>
        </w:rPr>
        <w:t>regression. The model included age, sex</w:t>
      </w:r>
      <w:r w:rsidR="00F91C3A"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BMI as</w:t>
      </w:r>
      <w:r w:rsidR="00F91C3A" w:rsidRPr="004F521C">
        <w:rPr>
          <w:rFonts w:ascii="Times New Roman" w:hAnsi="Times New Roman" w:cs="Times New Roman"/>
          <w:sz w:val="24"/>
          <w:szCs w:val="24"/>
          <w:lang w:val="en-US"/>
        </w:rPr>
        <w:t xml:space="preserve"> fixed</w:t>
      </w:r>
      <w:r w:rsidRPr="004F521C">
        <w:rPr>
          <w:rFonts w:ascii="Times New Roman" w:hAnsi="Times New Roman" w:cs="Times New Roman"/>
          <w:sz w:val="24"/>
          <w:szCs w:val="24"/>
          <w:lang w:val="en-US"/>
        </w:rPr>
        <w:t xml:space="preserve"> </w:t>
      </w:r>
      <w:r w:rsidR="00F91C3A" w:rsidRPr="004F521C">
        <w:rPr>
          <w:rFonts w:ascii="Times New Roman" w:hAnsi="Times New Roman" w:cs="Times New Roman"/>
          <w:sz w:val="24"/>
          <w:szCs w:val="24"/>
          <w:lang w:val="en-US"/>
        </w:rPr>
        <w:t>effects</w:t>
      </w:r>
      <w:r w:rsidRPr="004F521C">
        <w:rPr>
          <w:rFonts w:ascii="Times New Roman" w:hAnsi="Times New Roman" w:cs="Times New Roman"/>
          <w:sz w:val="24"/>
          <w:szCs w:val="24"/>
          <w:lang w:val="en-US"/>
        </w:rPr>
        <w:t xml:space="preserve">, as these factors have previously been shown to correlate with muscle fat fraction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{"citationID":"Ax9v2NSD","properties":{"formattedCitation":"\\super 29, 30\\nosupersub{}","plainCitation":"29, 30","noteIndex":0},"citationItems":[{"id":108,"uris":["http://zotero.org/users/2403727/items/ZGTA6Q95"],"itemData":{"id":108,"type":"article-journal","abstract":"OBJECTIVE: In this study, involvement of paraspinal muscles in 50 patients with facioscapulohumeral dystrophy (FSHD) was evaluated using MRI.\nMETHODS: The Dixon MRI technique was used in this observational study to quantify muscle fat content of paraspinal and leg muscles. Muscle strength in the neck, back, and legs was assessed with a handheld dynamometer. All subjects completed the Low Back Pain Rating Scale questionnaire. MRI findings were compared with 31 age-matched controls and correlated to muscle strength, back pain, and MRI findings in lower extremities.\nRESULTS: The fat fraction in muscles was significantly higher in patients with FSHD than in controls: paraspinal fat fraction was 38% in patients vs 20% in controls, thigh fat fraction was 36% vs 11%, and calf fat fraction was 37% vs 11%. Increased paraspinal fat fraction correlated with D4Z4 repeat size, FSHD severity score, fat fraction of the thigh, and muscle strength in the back. The prevalence of back pain was 3 times higher in patients with FSHD vs controls, but back pain did not correlate with the paraspinal fat fraction.\nCONCLUSIONS: This study shows a prominent involvement of paraspinal muscles in patients with FSHD, which should be considered in the management of this condition.","container-title":"Neurology","DOI":"10.1212/WNL.0000000000000828","ISSN":"1526-632X","issue":"13","journalAbbreviation":"Neurology","language":"eng","note":"PMID: 25142899","page":"1178-1183","source":"PubMed","title":"Severe paraspinal muscle involvement in facioscapulohumeral muscular dystrophy","volume":"83","author":[{"family":"Dahlqvist","given":"Julia R."},{"family":"Vissing","given":"Christoffer R."},{"family":"Thomsen","given":"Carsten"},{"family":"Vissing","given":"John"}],"issued":{"date-parts":[["2014",9,23]]}}},{"id":528,"uris":["http://zotero.org/users/2403727/items/26AJEVFW"],"itemData":{"id":528,"type":"article-journal","abstract":"PURPOSE: The aims of this study were to investigate the age-related changes in fatty replacement and cross-sectional area (CSA) of cervical, thoracic, and lumbar paraspinal muscles versus leg muscles in healthy adults and to test for association between muscle fat fraction and lifestyle factors.\nMETHODS: Fifty-three healthy adults (24-76 yr) were included. Dixon magnetic resonance imaging technique was used to determine CSA and to quantify the fat fraction of paraspinal and leg muscles. Muscle CSA and fat fractions were tested for association with age and muscle strength. The fat fractions were also tested for association with sex, body mass index (BMI), physical activity, and lower back pain.\nRESULTS: Both paraspinal and leg fat fractions correlated directly with age (P &lt; 0.0001). At all ages, fat fraction was higher in paraspinal than leg muscles. The age-related increase in fat fraction was higher in paraspinal muscles than leg muscles (P &lt; 0.0001). The CSA of the muscles did not correlate with age. Knee extension strength correlated with fat fraction (P &lt; 0.05), and the muscle strength of hip muscles, thigh muscles, and anterior calf muscles correlated with CSA (P &lt; 0.05). Sex was associated with lumbar paraspinal fat fraction (P &lt; 0.05) and BMI with thigh fat fraction (P &lt; 0.001). There was no association between fat fraction and physical activity or lower back pain.\nCONCLUSION: The paraspinal muscles were more susceptible to age-related changes than leg muscles. Further, men had significantly lower fat fractions in lumbar paraspinal muscles, and BMI was positively associated with thigh, but not paraspinal, fat fraction.","container-title":"Medicine and Science in Sports and Exercise","DOI":"10.1249/MSS.0000000000001119","ISSN":"1530-0315","issue":"3","journalAbbreviation":"Med Sci Sports Exerc","language":"eng","license":"All rights reserved","note":"PMID: 27741218","page":"595-601","source":"PubMed","title":"Fat Replacement of Paraspinal Muscles with Aging in Healthy Adults","volume":"49","author":[{"family":"Dahlqvist","given":"Julia R."},{"family":"Vissing","given":"Christoffer R."},{"family":"Hedermann","given":"Gitte"},{"family":"Thomsen","given":"Carsten"},{"family":"Vissing","given":"John"}],"issued":{"date-parts":[["2017",3]]}}}],"schema":"https://github.com/citation-style-language/schema/raw/master/csl-citation.json"}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29, 30</w:t>
      </w:r>
      <w:r w:rsidRPr="004F521C">
        <w:rPr>
          <w:rFonts w:ascii="Times New Roman" w:hAnsi="Times New Roman" w:cs="Times New Roman"/>
          <w:sz w:val="24"/>
          <w:szCs w:val="24"/>
          <w:lang w:val="en-US"/>
        </w:rPr>
        <w:fldChar w:fldCharType="end"/>
      </w:r>
      <w:r w:rsidR="00CD0A3C" w:rsidRPr="004F521C">
        <w:rPr>
          <w:rFonts w:ascii="Times New Roman" w:hAnsi="Times New Roman" w:cs="Times New Roman"/>
          <w:sz w:val="24"/>
          <w:szCs w:val="24"/>
          <w:lang w:val="en-US"/>
        </w:rPr>
        <w:t>.</w:t>
      </w:r>
      <w:r w:rsidR="00F91C3A"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T</w:t>
      </w:r>
      <w:r w:rsidR="00F91C3A" w:rsidRPr="004F521C">
        <w:rPr>
          <w:rFonts w:ascii="Times New Roman" w:hAnsi="Times New Roman" w:cs="Times New Roman"/>
          <w:sz w:val="24"/>
          <w:szCs w:val="24"/>
          <w:lang w:val="en-US"/>
        </w:rPr>
        <w:t xml:space="preserve">he specific muscle </w:t>
      </w:r>
      <w:r w:rsidR="00F91C3A" w:rsidRPr="004F521C">
        <w:rPr>
          <w:rFonts w:ascii="Times New Roman" w:hAnsi="Times New Roman" w:cs="Times New Roman"/>
          <w:sz w:val="24"/>
          <w:szCs w:val="24"/>
          <w:lang w:val="en-US"/>
        </w:rPr>
        <w:lastRenderedPageBreak/>
        <w:t xml:space="preserve">group and patient </w:t>
      </w:r>
      <w:proofErr w:type="gramStart"/>
      <w:r w:rsidR="00F91C3A" w:rsidRPr="004F521C">
        <w:rPr>
          <w:rFonts w:ascii="Times New Roman" w:hAnsi="Times New Roman" w:cs="Times New Roman"/>
          <w:sz w:val="24"/>
          <w:szCs w:val="24"/>
          <w:lang w:val="en-US"/>
        </w:rPr>
        <w:t>ID</w:t>
      </w:r>
      <w:r w:rsidR="00CD0A3C" w:rsidRPr="004F521C">
        <w:rPr>
          <w:rFonts w:ascii="Times New Roman" w:hAnsi="Times New Roman" w:cs="Times New Roman"/>
          <w:sz w:val="24"/>
          <w:szCs w:val="24"/>
          <w:lang w:val="en-US"/>
        </w:rPr>
        <w:t>’s</w:t>
      </w:r>
      <w:proofErr w:type="gramEnd"/>
      <w:r w:rsidR="00CD0A3C" w:rsidRPr="004F521C">
        <w:rPr>
          <w:rFonts w:ascii="Times New Roman" w:hAnsi="Times New Roman" w:cs="Times New Roman"/>
          <w:sz w:val="24"/>
          <w:szCs w:val="24"/>
          <w:lang w:val="en-US"/>
        </w:rPr>
        <w:t xml:space="preserve"> were included</w:t>
      </w:r>
      <w:r w:rsidR="00F91C3A" w:rsidRPr="004F521C">
        <w:rPr>
          <w:rFonts w:ascii="Times New Roman" w:hAnsi="Times New Roman" w:cs="Times New Roman"/>
          <w:sz w:val="24"/>
          <w:szCs w:val="24"/>
          <w:lang w:val="en-US"/>
        </w:rPr>
        <w:t xml:space="preserve"> as random effects</w:t>
      </w:r>
      <w:r w:rsidRPr="004F521C">
        <w:rPr>
          <w:rFonts w:ascii="Times New Roman" w:hAnsi="Times New Roman" w:cs="Times New Roman"/>
          <w:sz w:val="24"/>
          <w:szCs w:val="24"/>
          <w:lang w:val="en-US"/>
        </w:rPr>
        <w:t>.</w:t>
      </w:r>
      <w:r w:rsidR="00C00F01" w:rsidRPr="004F521C">
        <w:rPr>
          <w:rFonts w:ascii="Times New Roman" w:hAnsi="Times New Roman" w:cs="Times New Roman"/>
          <w:sz w:val="24"/>
          <w:szCs w:val="24"/>
          <w:lang w:val="en-US"/>
        </w:rPr>
        <w:t xml:space="preserve"> </w:t>
      </w:r>
      <w:del w:id="48" w:author="Christoffer Vissing" w:date="2023-09-25T15:10:00Z">
        <w:r w:rsidR="00F91C3A" w:rsidRPr="004F521C" w:rsidDel="008642CC">
          <w:rPr>
            <w:rFonts w:ascii="Times New Roman" w:hAnsi="Times New Roman" w:cs="Times New Roman"/>
            <w:sz w:val="24"/>
            <w:szCs w:val="24"/>
            <w:lang w:val="en-US"/>
          </w:rPr>
          <w:delText>Linear mixed model</w:delText>
        </w:r>
      </w:del>
      <w:ins w:id="49" w:author="Christoffer Vissing" w:date="2023-09-25T15:10:00Z">
        <w:r w:rsidR="008642CC">
          <w:rPr>
            <w:rFonts w:ascii="Times New Roman" w:hAnsi="Times New Roman" w:cs="Times New Roman"/>
            <w:sz w:val="24"/>
            <w:szCs w:val="24"/>
            <w:lang w:val="en-US"/>
          </w:rPr>
          <w:t>LME</w:t>
        </w:r>
      </w:ins>
      <w:r w:rsidR="00F91C3A" w:rsidRPr="004F521C">
        <w:rPr>
          <w:rFonts w:ascii="Times New Roman" w:hAnsi="Times New Roman" w:cs="Times New Roman"/>
          <w:sz w:val="24"/>
          <w:szCs w:val="24"/>
          <w:lang w:val="en-US"/>
        </w:rPr>
        <w:t xml:space="preserve"> confidence intervals</w:t>
      </w:r>
      <w:r w:rsidRPr="004F521C">
        <w:rPr>
          <w:rFonts w:ascii="Times New Roman" w:hAnsi="Times New Roman" w:cs="Times New Roman"/>
          <w:sz w:val="24"/>
          <w:szCs w:val="24"/>
          <w:lang w:val="en-US"/>
        </w:rPr>
        <w:t xml:space="preserve"> </w:t>
      </w:r>
      <w:r w:rsidR="00F91C3A" w:rsidRPr="004F521C">
        <w:rPr>
          <w:rFonts w:ascii="Times New Roman" w:hAnsi="Times New Roman" w:cs="Times New Roman"/>
          <w:sz w:val="24"/>
          <w:szCs w:val="24"/>
          <w:lang w:val="en-US"/>
        </w:rPr>
        <w:t>were estimated by the distribution of fixed effect coefficients from</w:t>
      </w:r>
      <w:r w:rsidRPr="004F521C">
        <w:rPr>
          <w:rFonts w:ascii="Times New Roman" w:hAnsi="Times New Roman" w:cs="Times New Roman"/>
          <w:sz w:val="24"/>
          <w:szCs w:val="24"/>
          <w:lang w:val="en-US"/>
        </w:rPr>
        <w:t xml:space="preserve"> 10,000 resample</w:t>
      </w:r>
      <w:r w:rsidR="00F91C3A" w:rsidRPr="004F521C">
        <w:rPr>
          <w:rFonts w:ascii="Times New Roman" w:hAnsi="Times New Roman" w:cs="Times New Roman"/>
          <w:sz w:val="24"/>
          <w:szCs w:val="24"/>
          <w:lang w:val="en-US"/>
        </w:rPr>
        <w:t>d datasets</w:t>
      </w:r>
      <w:r w:rsidR="00CD0A3C" w:rsidRPr="004F521C">
        <w:rPr>
          <w:rFonts w:ascii="Times New Roman" w:hAnsi="Times New Roman" w:cs="Times New Roman"/>
          <w:sz w:val="24"/>
          <w:szCs w:val="24"/>
          <w:lang w:val="en-US"/>
        </w:rPr>
        <w:t xml:space="preserve"> (bootstrap, s</w:t>
      </w:r>
      <w:r w:rsidR="00F91C3A" w:rsidRPr="004F521C">
        <w:rPr>
          <w:rFonts w:ascii="Times New Roman" w:hAnsi="Times New Roman" w:cs="Times New Roman"/>
          <w:sz w:val="24"/>
          <w:szCs w:val="24"/>
          <w:lang w:val="en-US"/>
        </w:rPr>
        <w:t xml:space="preserve">tratified on </w:t>
      </w:r>
      <w:r w:rsidR="008F317E" w:rsidRPr="004F521C">
        <w:rPr>
          <w:rFonts w:ascii="Times New Roman" w:hAnsi="Times New Roman" w:cs="Times New Roman"/>
          <w:sz w:val="24"/>
          <w:szCs w:val="24"/>
          <w:lang w:val="en-US"/>
        </w:rPr>
        <w:t>patient group</w:t>
      </w:r>
      <w:r w:rsidR="00CD0A3C"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w:t>
      </w:r>
      <w:r w:rsidR="00C00F01" w:rsidRPr="004F521C">
        <w:rPr>
          <w:rFonts w:ascii="Times New Roman" w:hAnsi="Times New Roman" w:cs="Times New Roman"/>
          <w:sz w:val="24"/>
          <w:szCs w:val="24"/>
          <w:lang w:val="en-US"/>
        </w:rPr>
        <w:t xml:space="preserve">When calculating muscle fat fractions of </w:t>
      </w:r>
      <w:r w:rsidR="008F317E" w:rsidRPr="004F521C">
        <w:rPr>
          <w:rFonts w:ascii="Times New Roman" w:hAnsi="Times New Roman" w:cs="Times New Roman"/>
          <w:sz w:val="24"/>
          <w:szCs w:val="24"/>
          <w:lang w:val="en-US"/>
        </w:rPr>
        <w:t xml:space="preserve">larger </w:t>
      </w:r>
      <w:r w:rsidR="00C00F01" w:rsidRPr="004F521C">
        <w:rPr>
          <w:rFonts w:ascii="Times New Roman" w:hAnsi="Times New Roman" w:cs="Times New Roman"/>
          <w:sz w:val="24"/>
          <w:szCs w:val="24"/>
          <w:lang w:val="en-US"/>
        </w:rPr>
        <w:t>muscle groups</w:t>
      </w:r>
      <w:r w:rsidR="00F30F10" w:rsidRPr="004F521C">
        <w:rPr>
          <w:rFonts w:ascii="Times New Roman" w:hAnsi="Times New Roman" w:cs="Times New Roman"/>
          <w:sz w:val="24"/>
          <w:szCs w:val="24"/>
          <w:lang w:val="en-US"/>
        </w:rPr>
        <w:t>,</w:t>
      </w:r>
      <w:r w:rsidR="00C00F01" w:rsidRPr="004F521C">
        <w:rPr>
          <w:rFonts w:ascii="Times New Roman" w:hAnsi="Times New Roman" w:cs="Times New Roman"/>
          <w:sz w:val="24"/>
          <w:szCs w:val="24"/>
          <w:lang w:val="en-US"/>
        </w:rPr>
        <w:t xml:space="preserve"> means</w:t>
      </w:r>
      <w:r w:rsidR="00F30F10" w:rsidRPr="004F521C">
        <w:rPr>
          <w:rFonts w:ascii="Times New Roman" w:hAnsi="Times New Roman" w:cs="Times New Roman"/>
          <w:sz w:val="24"/>
          <w:szCs w:val="24"/>
          <w:lang w:val="en-US"/>
        </w:rPr>
        <w:t xml:space="preserve"> were</w:t>
      </w:r>
      <w:r w:rsidR="00C00F01" w:rsidRPr="004F521C">
        <w:rPr>
          <w:rFonts w:ascii="Times New Roman" w:hAnsi="Times New Roman" w:cs="Times New Roman"/>
          <w:sz w:val="24"/>
          <w:szCs w:val="24"/>
          <w:lang w:val="en-US"/>
        </w:rPr>
        <w:t xml:space="preserve"> </w:t>
      </w:r>
      <w:r w:rsidR="00F30F10" w:rsidRPr="004F521C">
        <w:rPr>
          <w:rFonts w:ascii="Times New Roman" w:hAnsi="Times New Roman" w:cs="Times New Roman"/>
          <w:sz w:val="24"/>
          <w:szCs w:val="24"/>
          <w:lang w:val="en-US"/>
        </w:rPr>
        <w:t>weig</w:t>
      </w:r>
      <w:r w:rsidR="00A57F0E" w:rsidRPr="004F521C">
        <w:rPr>
          <w:rFonts w:ascii="Times New Roman" w:hAnsi="Times New Roman" w:cs="Times New Roman"/>
          <w:sz w:val="24"/>
          <w:szCs w:val="24"/>
          <w:lang w:val="en-US"/>
        </w:rPr>
        <w:t>h</w:t>
      </w:r>
      <w:r w:rsidR="00F30F10" w:rsidRPr="004F521C">
        <w:rPr>
          <w:rFonts w:ascii="Times New Roman" w:hAnsi="Times New Roman" w:cs="Times New Roman"/>
          <w:sz w:val="24"/>
          <w:szCs w:val="24"/>
          <w:lang w:val="en-US"/>
        </w:rPr>
        <w:t xml:space="preserve">ted for the </w:t>
      </w:r>
      <w:r w:rsidR="00C00F01" w:rsidRPr="004F521C">
        <w:rPr>
          <w:rFonts w:ascii="Times New Roman" w:hAnsi="Times New Roman" w:cs="Times New Roman"/>
          <w:sz w:val="24"/>
          <w:szCs w:val="24"/>
          <w:lang w:val="en-US"/>
        </w:rPr>
        <w:t xml:space="preserve">cross-sectional areas of </w:t>
      </w:r>
      <w:r w:rsidR="00F30F10" w:rsidRPr="004F521C">
        <w:rPr>
          <w:rFonts w:ascii="Times New Roman" w:hAnsi="Times New Roman" w:cs="Times New Roman"/>
          <w:sz w:val="24"/>
          <w:szCs w:val="24"/>
          <w:lang w:val="en-US"/>
        </w:rPr>
        <w:t>the individual muscles included in each group.</w:t>
      </w:r>
    </w:p>
    <w:p w14:paraId="2EC891BB" w14:textId="63640081" w:rsidR="004849F5"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All statistical tests were two-sided, and the level of significance was set at a p-value &lt;0.05. The default confidence interval (CI) reported is the 95% confidence interval. Statistical analyses were conducted in R, version 4.1.1 (R Foundation for statistical computing, Vienna, Austria) including the packages </w:t>
      </w:r>
      <w:proofErr w:type="spellStart"/>
      <w:r w:rsidRPr="004F521C">
        <w:rPr>
          <w:rFonts w:ascii="Times New Roman" w:hAnsi="Times New Roman" w:cs="Times New Roman"/>
          <w:i/>
          <w:iCs/>
          <w:sz w:val="24"/>
          <w:szCs w:val="24"/>
          <w:lang w:val="en-US"/>
        </w:rPr>
        <w:t>tidyverse</w:t>
      </w:r>
      <w:proofErr w:type="spellEnd"/>
      <w:r w:rsidRPr="004F521C">
        <w:rPr>
          <w:rFonts w:ascii="Times New Roman" w:hAnsi="Times New Roman" w:cs="Times New Roman"/>
          <w:sz w:val="24"/>
          <w:szCs w:val="24"/>
          <w:lang w:val="en-US"/>
        </w:rPr>
        <w:t xml:space="preserve">, </w:t>
      </w:r>
      <w:proofErr w:type="spellStart"/>
      <w:r w:rsidRPr="004F521C">
        <w:rPr>
          <w:rFonts w:ascii="Times New Roman" w:hAnsi="Times New Roman" w:cs="Times New Roman"/>
          <w:i/>
          <w:iCs/>
          <w:sz w:val="24"/>
          <w:szCs w:val="24"/>
          <w:lang w:val="en-US"/>
        </w:rPr>
        <w:t>ggridges</w:t>
      </w:r>
      <w:proofErr w:type="spellEnd"/>
      <w:r w:rsidRPr="004F521C">
        <w:rPr>
          <w:rFonts w:ascii="Times New Roman" w:hAnsi="Times New Roman" w:cs="Times New Roman"/>
          <w:i/>
          <w:iCs/>
          <w:sz w:val="24"/>
          <w:szCs w:val="24"/>
          <w:lang w:val="en-US"/>
        </w:rPr>
        <w:t>,</w:t>
      </w:r>
      <w:r w:rsidR="00837407" w:rsidRPr="004F521C">
        <w:rPr>
          <w:rFonts w:ascii="Times New Roman" w:hAnsi="Times New Roman" w:cs="Times New Roman"/>
          <w:i/>
          <w:iCs/>
          <w:sz w:val="24"/>
          <w:szCs w:val="24"/>
          <w:lang w:val="en-US"/>
        </w:rPr>
        <w:t xml:space="preserve"> </w:t>
      </w:r>
      <w:proofErr w:type="spellStart"/>
      <w:r w:rsidR="00837407" w:rsidRPr="004F521C">
        <w:rPr>
          <w:rFonts w:ascii="Times New Roman" w:hAnsi="Times New Roman" w:cs="Times New Roman"/>
          <w:i/>
          <w:iCs/>
          <w:sz w:val="24"/>
          <w:szCs w:val="24"/>
          <w:lang w:val="en-US"/>
        </w:rPr>
        <w:t>ggdist</w:t>
      </w:r>
      <w:proofErr w:type="spellEnd"/>
      <w:r w:rsidR="00837407" w:rsidRPr="004F521C">
        <w:rPr>
          <w:rFonts w:ascii="Times New Roman" w:hAnsi="Times New Roman" w:cs="Times New Roman"/>
          <w:i/>
          <w:iCs/>
          <w:sz w:val="24"/>
          <w:szCs w:val="24"/>
          <w:lang w:val="en-US"/>
        </w:rPr>
        <w:t>,</w:t>
      </w:r>
      <w:r w:rsidRPr="004F521C">
        <w:rPr>
          <w:rFonts w:ascii="Times New Roman" w:hAnsi="Times New Roman" w:cs="Times New Roman"/>
          <w:i/>
          <w:iCs/>
          <w:sz w:val="24"/>
          <w:szCs w:val="24"/>
          <w:lang w:val="en-US"/>
        </w:rPr>
        <w:t xml:space="preserve"> </w:t>
      </w:r>
      <w:proofErr w:type="spellStart"/>
      <w:r w:rsidRPr="004F521C">
        <w:rPr>
          <w:rFonts w:ascii="Times New Roman" w:hAnsi="Times New Roman" w:cs="Times New Roman"/>
          <w:i/>
          <w:iCs/>
          <w:sz w:val="24"/>
          <w:szCs w:val="24"/>
          <w:lang w:val="en-US"/>
        </w:rPr>
        <w:t>tidymodels</w:t>
      </w:r>
      <w:proofErr w:type="spellEnd"/>
      <w:r w:rsidRPr="004F521C">
        <w:rPr>
          <w:rFonts w:ascii="Times New Roman" w:hAnsi="Times New Roman" w:cs="Times New Roman"/>
          <w:i/>
          <w:iCs/>
          <w:sz w:val="24"/>
          <w:szCs w:val="24"/>
          <w:lang w:val="en-US"/>
        </w:rPr>
        <w:t xml:space="preserve">, </w:t>
      </w:r>
      <w:proofErr w:type="spellStart"/>
      <w:r w:rsidRPr="004F521C">
        <w:rPr>
          <w:rFonts w:ascii="Times New Roman" w:hAnsi="Times New Roman" w:cs="Times New Roman"/>
          <w:i/>
          <w:iCs/>
          <w:sz w:val="24"/>
          <w:szCs w:val="24"/>
          <w:lang w:val="en-US"/>
        </w:rPr>
        <w:t>GGally</w:t>
      </w:r>
      <w:proofErr w:type="spellEnd"/>
      <w:r w:rsidRPr="004F521C">
        <w:rPr>
          <w:rFonts w:ascii="Times New Roman" w:hAnsi="Times New Roman" w:cs="Times New Roman"/>
          <w:i/>
          <w:iCs/>
          <w:sz w:val="24"/>
          <w:szCs w:val="24"/>
          <w:lang w:val="en-US"/>
        </w:rPr>
        <w:t xml:space="preserve">, </w:t>
      </w:r>
      <w:r w:rsidRPr="004F521C">
        <w:rPr>
          <w:rFonts w:ascii="Times New Roman" w:hAnsi="Times New Roman" w:cs="Times New Roman"/>
          <w:sz w:val="24"/>
          <w:szCs w:val="24"/>
          <w:lang w:val="en-US"/>
        </w:rPr>
        <w:t>and</w:t>
      </w:r>
      <w:r w:rsidRPr="004F521C">
        <w:rPr>
          <w:rFonts w:ascii="Times New Roman" w:hAnsi="Times New Roman" w:cs="Times New Roman"/>
          <w:i/>
          <w:iCs/>
          <w:sz w:val="24"/>
          <w:szCs w:val="24"/>
          <w:lang w:val="en-US"/>
        </w:rPr>
        <w:t xml:space="preserve"> </w:t>
      </w:r>
      <w:proofErr w:type="spellStart"/>
      <w:r w:rsidRPr="004F521C">
        <w:rPr>
          <w:rFonts w:ascii="Times New Roman" w:hAnsi="Times New Roman" w:cs="Times New Roman"/>
          <w:i/>
          <w:iCs/>
          <w:sz w:val="24"/>
          <w:szCs w:val="24"/>
          <w:lang w:val="en-US"/>
        </w:rPr>
        <w:t>scico</w:t>
      </w:r>
      <w:proofErr w:type="spellEnd"/>
      <w:r w:rsidRPr="004F521C">
        <w:rPr>
          <w:rFonts w:ascii="Times New Roman" w:hAnsi="Times New Roman" w:cs="Times New Roman"/>
          <w:sz w:val="24"/>
          <w:szCs w:val="24"/>
          <w:lang w:val="en-US"/>
        </w:rPr>
        <w:t xml:space="preserve">. </w:t>
      </w:r>
    </w:p>
    <w:p w14:paraId="49283328" w14:textId="43EB2FEF"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data underlying this article are not publicly available due to privacy concerns, but de-identified data will be shared on reasonable request to the corresponding author.</w:t>
      </w:r>
    </w:p>
    <w:p w14:paraId="263F5495"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RESULTS</w:t>
      </w:r>
    </w:p>
    <w:p w14:paraId="669CA3CE" w14:textId="1CABC47C"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Sixty-seven patients were evaluated for inclusion, 48 were eligible to participate of whom 25 agreed to be included (mean age 50.6±14.7 years, BMI 26.6 [IQR: 24.8 to 34.0] kg/m</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women n=11). In addition, 25 healthy individuals, matched for age, sex</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BMI (mean age 47.7±12.9 years, women n=12, BMI 25.8 [IQR. 24.0 to 28.2] kg/m</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w:t>
      </w:r>
      <w:r w:rsidR="008F317E" w:rsidRPr="004F521C">
        <w:rPr>
          <w:rFonts w:ascii="Times New Roman" w:hAnsi="Times New Roman" w:cs="Times New Roman"/>
          <w:sz w:val="24"/>
          <w:szCs w:val="24"/>
          <w:lang w:val="en-US"/>
        </w:rPr>
        <w:t xml:space="preserve"> and 7 patients with non-TTNtv </w:t>
      </w:r>
      <w:r w:rsidR="009F6B08" w:rsidRPr="004F521C">
        <w:rPr>
          <w:rFonts w:ascii="Times New Roman" w:hAnsi="Times New Roman" w:cs="Times New Roman"/>
          <w:sz w:val="24"/>
          <w:szCs w:val="24"/>
          <w:lang w:val="en-US"/>
        </w:rPr>
        <w:t xml:space="preserve">genetic </w:t>
      </w:r>
      <w:r w:rsidR="008F317E" w:rsidRPr="004F521C">
        <w:rPr>
          <w:rFonts w:ascii="Times New Roman" w:hAnsi="Times New Roman" w:cs="Times New Roman"/>
          <w:sz w:val="24"/>
          <w:szCs w:val="24"/>
          <w:lang w:val="en-US"/>
        </w:rPr>
        <w:t>DCM (age 38±7</w:t>
      </w:r>
      <w:proofErr w:type="gramStart"/>
      <w:r w:rsidR="008F317E" w:rsidRPr="004F521C">
        <w:rPr>
          <w:rFonts w:ascii="Times New Roman" w:hAnsi="Times New Roman" w:cs="Times New Roman"/>
          <w:sz w:val="24"/>
          <w:szCs w:val="24"/>
          <w:lang w:val="en-US"/>
        </w:rPr>
        <w:t>, ,</w:t>
      </w:r>
      <w:proofErr w:type="gramEnd"/>
      <w:r w:rsidR="008F317E" w:rsidRPr="004F521C">
        <w:rPr>
          <w:rFonts w:ascii="Times New Roman" w:hAnsi="Times New Roman" w:cs="Times New Roman"/>
          <w:sz w:val="24"/>
          <w:szCs w:val="24"/>
          <w:lang w:val="en-US"/>
        </w:rPr>
        <w:t xml:space="preserve"> BMI 25.5 [IQR: 21.3 to 30.1] kg/m</w:t>
      </w:r>
      <w:r w:rsidR="008F317E" w:rsidRPr="004F521C">
        <w:rPr>
          <w:rFonts w:ascii="Times New Roman" w:hAnsi="Times New Roman" w:cs="Times New Roman"/>
          <w:sz w:val="24"/>
          <w:szCs w:val="24"/>
          <w:vertAlign w:val="superscript"/>
          <w:lang w:val="en-US"/>
        </w:rPr>
        <w:t>2</w:t>
      </w:r>
      <w:r w:rsidR="008F317E" w:rsidRPr="004F521C">
        <w:rPr>
          <w:rFonts w:ascii="Times New Roman" w:hAnsi="Times New Roman" w:cs="Times New Roman"/>
          <w:sz w:val="24"/>
          <w:szCs w:val="24"/>
          <w:lang w:val="en-US"/>
        </w:rPr>
        <w:t>, women n=5)</w:t>
      </w:r>
      <w:r w:rsidR="00CD0A3C" w:rsidRPr="004F521C">
        <w:rPr>
          <w:rFonts w:ascii="Times New Roman" w:hAnsi="Times New Roman" w:cs="Times New Roman"/>
          <w:sz w:val="24"/>
          <w:szCs w:val="24"/>
          <w:lang w:val="en-US"/>
        </w:rPr>
        <w:t xml:space="preserve"> were included as controls for magnetic resonance imaging</w:t>
      </w:r>
      <w:r w:rsidRPr="004F521C">
        <w:rPr>
          <w:rFonts w:ascii="Times New Roman" w:hAnsi="Times New Roman" w:cs="Times New Roman"/>
          <w:sz w:val="24"/>
          <w:szCs w:val="24"/>
          <w:lang w:val="en-US"/>
        </w:rPr>
        <w:t>.</w:t>
      </w:r>
    </w:p>
    <w:p w14:paraId="22450136" w14:textId="05218CB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Clinical characteristics</w:t>
      </w:r>
      <w:r w:rsidR="008F317E" w:rsidRPr="004F521C">
        <w:rPr>
          <w:rFonts w:ascii="Times New Roman" w:hAnsi="Times New Roman" w:cs="Times New Roman"/>
          <w:b/>
          <w:bCs/>
          <w:sz w:val="24"/>
          <w:szCs w:val="24"/>
          <w:lang w:val="en-US"/>
        </w:rPr>
        <w:t xml:space="preserve"> of TTNtv</w:t>
      </w:r>
      <w:r w:rsidR="00696ECE" w:rsidRPr="004F521C">
        <w:rPr>
          <w:rFonts w:ascii="Times New Roman" w:hAnsi="Times New Roman" w:cs="Times New Roman"/>
          <w:b/>
          <w:bCs/>
          <w:sz w:val="24"/>
          <w:szCs w:val="24"/>
          <w:lang w:val="en-US"/>
        </w:rPr>
        <w:t>-</w:t>
      </w:r>
      <w:r w:rsidR="008F317E" w:rsidRPr="004F521C">
        <w:rPr>
          <w:rFonts w:ascii="Times New Roman" w:hAnsi="Times New Roman" w:cs="Times New Roman"/>
          <w:b/>
          <w:bCs/>
          <w:sz w:val="24"/>
          <w:szCs w:val="24"/>
          <w:lang w:val="en-US"/>
        </w:rPr>
        <w:t>participants</w:t>
      </w:r>
    </w:p>
    <w:p w14:paraId="4C4C3342" w14:textId="0B90CED7"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 total, 19 of 25 included participants in the </w:t>
      </w:r>
      <w:r w:rsidR="00CD0A3C" w:rsidRPr="004F521C">
        <w:rPr>
          <w:rFonts w:ascii="Times New Roman" w:hAnsi="Times New Roman" w:cs="Times New Roman"/>
          <w:sz w:val="24"/>
          <w:szCs w:val="24"/>
          <w:lang w:val="en-US"/>
        </w:rPr>
        <w:t xml:space="preserve">TTNtv </w:t>
      </w:r>
      <w:r w:rsidRPr="004F521C">
        <w:rPr>
          <w:rFonts w:ascii="Times New Roman" w:hAnsi="Times New Roman" w:cs="Times New Roman"/>
          <w:sz w:val="24"/>
          <w:szCs w:val="24"/>
          <w:lang w:val="en-US"/>
        </w:rPr>
        <w:t xml:space="preserve">cohort fulfilled diagnostic criteria for </w:t>
      </w:r>
      <w:r w:rsidR="00CD0A3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(n=18) or HNDC, with a median time of 13 years [IQR: 3.7 to 16] from diagnosis. Three</w:t>
      </w:r>
      <w:r w:rsidR="00A57F0E"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patients had received a heart transplantation. </w:t>
      </w:r>
    </w:p>
    <w:p w14:paraId="22573F20" w14:textId="71BFC11A"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At the time of the study, mean LVEF was 45</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10%, global longitudinal strain was -13.7</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3.5%</w:t>
      </w:r>
      <w:r w:rsidR="008954E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LV internal diameter in diastole was 55</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8 mm or 114</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 xml:space="preserve">16% of that predicted </w:t>
      </w:r>
      <w:r w:rsidRPr="004F521C">
        <w:rPr>
          <w:rFonts w:ascii="Times New Roman" w:hAnsi="Times New Roman" w:cs="Times New Roman"/>
          <w:sz w:val="24"/>
          <w:szCs w:val="24"/>
          <w:lang w:val="en-US"/>
        </w:rPr>
        <w:lastRenderedPageBreak/>
        <w:t xml:space="preserve">for age and sex. </w:t>
      </w:r>
      <w:r w:rsidR="006627ED" w:rsidRPr="004F521C">
        <w:rPr>
          <w:rFonts w:ascii="Times New Roman" w:hAnsi="Times New Roman" w:cs="Times New Roman"/>
          <w:sz w:val="24"/>
          <w:szCs w:val="24"/>
          <w:lang w:val="en-US"/>
        </w:rPr>
        <w:t>The m</w:t>
      </w:r>
      <w:r w:rsidRPr="004F521C">
        <w:rPr>
          <w:rFonts w:ascii="Times New Roman" w:hAnsi="Times New Roman" w:cs="Times New Roman"/>
          <w:sz w:val="24"/>
          <w:szCs w:val="24"/>
          <w:lang w:val="en-US"/>
        </w:rPr>
        <w:t>edian NT-proBNP was 11 [IQR: 5.9 to 39.8]</w:t>
      </w:r>
      <w:r w:rsidR="006334EA" w:rsidRPr="004F521C">
        <w:rPr>
          <w:rFonts w:ascii="Times New Roman" w:hAnsi="Times New Roman" w:cs="Times New Roman"/>
          <w:sz w:val="24"/>
          <w:szCs w:val="24"/>
          <w:lang w:val="en-US"/>
        </w:rPr>
        <w:t xml:space="preserve"> </w:t>
      </w:r>
      <w:proofErr w:type="spellStart"/>
      <w:r w:rsidR="006334EA" w:rsidRPr="004F521C">
        <w:rPr>
          <w:rFonts w:ascii="Times New Roman" w:hAnsi="Times New Roman" w:cs="Times New Roman"/>
          <w:sz w:val="24"/>
          <w:szCs w:val="24"/>
          <w:lang w:val="en-US"/>
        </w:rPr>
        <w:t>pmol</w:t>
      </w:r>
      <w:proofErr w:type="spellEnd"/>
      <w:r w:rsidR="006334EA" w:rsidRPr="004F521C">
        <w:rPr>
          <w:rFonts w:ascii="Times New Roman" w:hAnsi="Times New Roman" w:cs="Times New Roman"/>
          <w:sz w:val="24"/>
          <w:szCs w:val="24"/>
          <w:lang w:val="en-US"/>
        </w:rPr>
        <w:t>/L</w:t>
      </w:r>
      <w:r w:rsidRPr="004F521C">
        <w:rPr>
          <w:rFonts w:ascii="Times New Roman" w:hAnsi="Times New Roman" w:cs="Times New Roman"/>
          <w:sz w:val="24"/>
          <w:szCs w:val="24"/>
          <w:lang w:val="en-US"/>
        </w:rPr>
        <w:t>.</w:t>
      </w:r>
      <w:r w:rsidR="00CD0A3C" w:rsidRPr="004F521C">
        <w:rPr>
          <w:rFonts w:ascii="Times New Roman" w:hAnsi="Times New Roman" w:cs="Times New Roman"/>
          <w:sz w:val="24"/>
          <w:szCs w:val="24"/>
          <w:lang w:val="en-US"/>
        </w:rPr>
        <w:t xml:space="preserve"> LVEF had improved by 9%-points [CI: 0.5 to 17 %-points] (p=0.039) from time of onset,</w:t>
      </w:r>
      <w:r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i</w:t>
      </w:r>
      <w:r w:rsidRPr="004F521C">
        <w:rPr>
          <w:rFonts w:ascii="Times New Roman" w:hAnsi="Times New Roman" w:cs="Times New Roman"/>
          <w:sz w:val="24"/>
          <w:szCs w:val="24"/>
          <w:lang w:val="en-US"/>
        </w:rPr>
        <w:t>n patients</w:t>
      </w:r>
      <w:r w:rsidR="004A374F" w:rsidRPr="004F521C">
        <w:rPr>
          <w:rFonts w:ascii="Times New Roman" w:hAnsi="Times New Roman" w:cs="Times New Roman"/>
          <w:sz w:val="24"/>
          <w:szCs w:val="24"/>
          <w:lang w:val="en-US"/>
        </w:rPr>
        <w:t xml:space="preserve"> with native hearts</w:t>
      </w:r>
      <w:r w:rsidRPr="004F521C">
        <w:rPr>
          <w:rFonts w:ascii="Times New Roman" w:hAnsi="Times New Roman" w:cs="Times New Roman"/>
          <w:sz w:val="24"/>
          <w:szCs w:val="24"/>
          <w:lang w:val="en-US"/>
        </w:rPr>
        <w:t xml:space="preserve"> diagnosed with </w:t>
      </w:r>
      <w:r w:rsidR="00CD0A3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or HNDC (n=1</w:t>
      </w:r>
      <w:r w:rsidR="003A6E3B" w:rsidRPr="004F521C">
        <w:rPr>
          <w:rFonts w:ascii="Times New Roman" w:hAnsi="Times New Roman" w:cs="Times New Roman"/>
          <w:sz w:val="24"/>
          <w:szCs w:val="24"/>
          <w:lang w:val="en-US"/>
        </w:rPr>
        <w:t>6</w:t>
      </w:r>
      <w:r w:rsidRPr="004F521C">
        <w:rPr>
          <w:rFonts w:ascii="Times New Roman" w:hAnsi="Times New Roman" w:cs="Times New Roman"/>
          <w:sz w:val="24"/>
          <w:szCs w:val="24"/>
          <w:lang w:val="en-US"/>
        </w:rPr>
        <w:t xml:space="preserve">), (see </w:t>
      </w:r>
      <w:r w:rsidRPr="004F521C">
        <w:rPr>
          <w:rFonts w:ascii="Times New Roman" w:hAnsi="Times New Roman" w:cs="Times New Roman"/>
          <w:b/>
          <w:bCs/>
          <w:sz w:val="24"/>
          <w:szCs w:val="24"/>
          <w:lang w:val="en-US"/>
        </w:rPr>
        <w:t>Suppl Figure 1</w:t>
      </w:r>
      <w:r w:rsidRPr="004F521C">
        <w:rPr>
          <w:rFonts w:ascii="Times New Roman" w:hAnsi="Times New Roman" w:cs="Times New Roman"/>
          <w:sz w:val="24"/>
          <w:szCs w:val="24"/>
          <w:lang w:val="en-US"/>
        </w:rPr>
        <w:t xml:space="preserve">). </w:t>
      </w:r>
      <w:r w:rsidR="0014483A" w:rsidRPr="004F521C">
        <w:rPr>
          <w:rFonts w:ascii="Times New Roman" w:hAnsi="Times New Roman" w:cs="Times New Roman"/>
          <w:sz w:val="24"/>
          <w:szCs w:val="24"/>
          <w:lang w:val="en-US"/>
        </w:rPr>
        <w:t>Nineteen</w:t>
      </w:r>
      <w:r w:rsidRPr="004F521C">
        <w:rPr>
          <w:rFonts w:ascii="Times New Roman" w:hAnsi="Times New Roman" w:cs="Times New Roman"/>
          <w:sz w:val="24"/>
          <w:szCs w:val="24"/>
          <w:lang w:val="en-US"/>
        </w:rPr>
        <w:t xml:space="preserve"> patients reported symptoms</w:t>
      </w:r>
      <w:r w:rsidRPr="004F521C">
        <w:rPr>
          <w:rFonts w:ascii="Times New Roman" w:hAnsi="Times New Roman" w:cs="Times New Roman"/>
          <w:color w:val="FF0000"/>
          <w:sz w:val="24"/>
          <w:szCs w:val="24"/>
          <w:lang w:val="en-US"/>
        </w:rPr>
        <w:t xml:space="preserve"> </w:t>
      </w:r>
      <w:r w:rsidRPr="004F521C">
        <w:rPr>
          <w:rFonts w:ascii="Times New Roman" w:hAnsi="Times New Roman" w:cs="Times New Roman"/>
          <w:sz w:val="24"/>
          <w:szCs w:val="24"/>
          <w:lang w:val="en-US"/>
        </w:rPr>
        <w:t xml:space="preserve">consistent with NYHA class I, </w:t>
      </w:r>
      <w:r w:rsidR="0014483A" w:rsidRPr="004F521C">
        <w:rPr>
          <w:rFonts w:ascii="Times New Roman" w:hAnsi="Times New Roman" w:cs="Times New Roman"/>
          <w:sz w:val="24"/>
          <w:szCs w:val="24"/>
          <w:lang w:val="en-US"/>
        </w:rPr>
        <w:t>five with</w:t>
      </w:r>
      <w:r w:rsidRPr="004F521C">
        <w:rPr>
          <w:rFonts w:ascii="Times New Roman" w:hAnsi="Times New Roman" w:cs="Times New Roman"/>
          <w:sz w:val="24"/>
          <w:szCs w:val="24"/>
          <w:lang w:val="en-US"/>
        </w:rPr>
        <w:t xml:space="preserve"> class II</w:t>
      </w:r>
      <w:r w:rsidR="0014483A" w:rsidRPr="004F521C">
        <w:rPr>
          <w:rFonts w:ascii="Times New Roman" w:hAnsi="Times New Roman" w:cs="Times New Roman"/>
          <w:sz w:val="24"/>
          <w:szCs w:val="24"/>
          <w:lang w:val="en-US"/>
        </w:rPr>
        <w:t>, and one with class</w:t>
      </w:r>
      <w:r w:rsidRPr="004F521C">
        <w:rPr>
          <w:rFonts w:ascii="Times New Roman" w:hAnsi="Times New Roman" w:cs="Times New Roman"/>
          <w:sz w:val="24"/>
          <w:szCs w:val="24"/>
          <w:lang w:val="en-US"/>
        </w:rPr>
        <w:t xml:space="preserve"> III. Six patients (24%) reported muscle soreness, 6 (24%) </w:t>
      </w:r>
      <w:r w:rsidR="001007CB" w:rsidRPr="004F521C">
        <w:rPr>
          <w:rFonts w:ascii="Times New Roman" w:hAnsi="Times New Roman" w:cs="Times New Roman"/>
          <w:sz w:val="24"/>
          <w:szCs w:val="24"/>
          <w:lang w:val="en-US"/>
        </w:rPr>
        <w:t xml:space="preserve">muscle </w:t>
      </w:r>
      <w:r w:rsidRPr="004F521C">
        <w:rPr>
          <w:rFonts w:ascii="Times New Roman" w:hAnsi="Times New Roman" w:cs="Times New Roman"/>
          <w:sz w:val="24"/>
          <w:szCs w:val="24"/>
          <w:lang w:val="en-US"/>
        </w:rPr>
        <w:t xml:space="preserve">fatigue, 5 (20%) muscle weakness, and 2 (8%) reported muscle wasting. Co-morbidities included non-insulin-dependent diabetes mellitus (n=3) and hypertension (n=4). Truncating genetic variants were located to the A-band (n=15, 60%) </w:t>
      </w:r>
      <w:r w:rsidR="004B3284" w:rsidRPr="004F521C">
        <w:rPr>
          <w:rFonts w:ascii="Times New Roman" w:hAnsi="Times New Roman" w:cs="Times New Roman"/>
          <w:sz w:val="24"/>
          <w:szCs w:val="24"/>
          <w:lang w:val="en-US"/>
        </w:rPr>
        <w:t>followed by</w:t>
      </w:r>
      <w:r w:rsidRPr="004F521C">
        <w:rPr>
          <w:rFonts w:ascii="Times New Roman" w:hAnsi="Times New Roman" w:cs="Times New Roman"/>
          <w:sz w:val="24"/>
          <w:szCs w:val="24"/>
          <w:lang w:val="en-US"/>
        </w:rPr>
        <w:t xml:space="preserve"> the I- (n=7, 28%) </w:t>
      </w:r>
      <w:r w:rsidR="004B3284" w:rsidRPr="004F521C">
        <w:rPr>
          <w:rFonts w:ascii="Times New Roman" w:hAnsi="Times New Roman" w:cs="Times New Roman"/>
          <w:sz w:val="24"/>
          <w:szCs w:val="24"/>
          <w:lang w:val="en-US"/>
        </w:rPr>
        <w:t xml:space="preserve">and </w:t>
      </w:r>
      <w:r w:rsidRPr="004F521C">
        <w:rPr>
          <w:rFonts w:ascii="Times New Roman" w:hAnsi="Times New Roman" w:cs="Times New Roman"/>
          <w:sz w:val="24"/>
          <w:szCs w:val="24"/>
          <w:lang w:val="en-US"/>
        </w:rPr>
        <w:t xml:space="preserve">M-band (n=3, 12%). For information on clinical characteristics and genotypes of </w:t>
      </w:r>
      <w:r w:rsidR="009F6B08" w:rsidRPr="004F521C">
        <w:rPr>
          <w:rFonts w:ascii="Times New Roman" w:hAnsi="Times New Roman" w:cs="Times New Roman"/>
          <w:sz w:val="24"/>
          <w:szCs w:val="24"/>
          <w:lang w:val="en-US"/>
        </w:rPr>
        <w:t xml:space="preserve">individual participants </w:t>
      </w:r>
      <w:r w:rsidRPr="004F521C">
        <w:rPr>
          <w:rFonts w:ascii="Times New Roman" w:hAnsi="Times New Roman" w:cs="Times New Roman"/>
          <w:sz w:val="24"/>
          <w:szCs w:val="24"/>
          <w:lang w:val="en-US"/>
        </w:rPr>
        <w:t xml:space="preserve">see </w:t>
      </w:r>
      <w:r w:rsidRPr="004F521C">
        <w:rPr>
          <w:rFonts w:ascii="Times New Roman" w:hAnsi="Times New Roman" w:cs="Times New Roman"/>
          <w:b/>
          <w:bCs/>
          <w:sz w:val="24"/>
          <w:szCs w:val="24"/>
          <w:lang w:val="en-US"/>
        </w:rPr>
        <w:t>Table 1</w:t>
      </w:r>
      <w:r w:rsidRPr="004F521C">
        <w:rPr>
          <w:rFonts w:ascii="Times New Roman" w:hAnsi="Times New Roman" w:cs="Times New Roman"/>
          <w:sz w:val="24"/>
          <w:szCs w:val="24"/>
          <w:lang w:val="en-US"/>
        </w:rPr>
        <w:t>.</w:t>
      </w:r>
      <w:r w:rsidR="009E714D" w:rsidRPr="004F521C">
        <w:rPr>
          <w:rFonts w:ascii="Times New Roman" w:hAnsi="Times New Roman" w:cs="Times New Roman"/>
          <w:sz w:val="24"/>
          <w:szCs w:val="24"/>
          <w:lang w:val="en-US"/>
        </w:rPr>
        <w:t xml:space="preserve"> </w:t>
      </w:r>
      <w:r w:rsidR="009F6B08" w:rsidRPr="004F521C">
        <w:rPr>
          <w:rFonts w:ascii="Times New Roman" w:hAnsi="Times New Roman" w:cs="Times New Roman"/>
          <w:sz w:val="24"/>
          <w:szCs w:val="24"/>
          <w:lang w:val="en-US"/>
        </w:rPr>
        <w:t>For s</w:t>
      </w:r>
      <w:r w:rsidR="009E714D" w:rsidRPr="004F521C">
        <w:rPr>
          <w:rFonts w:ascii="Times New Roman" w:hAnsi="Times New Roman" w:cs="Times New Roman"/>
          <w:sz w:val="24"/>
          <w:szCs w:val="24"/>
          <w:lang w:val="en-US"/>
        </w:rPr>
        <w:t>ummary data on clinical characteristics, cardiac medications and muscle biomarkers</w:t>
      </w:r>
      <w:r w:rsidR="009F6B08" w:rsidRPr="004F521C">
        <w:rPr>
          <w:rFonts w:ascii="Times New Roman" w:hAnsi="Times New Roman" w:cs="Times New Roman"/>
          <w:sz w:val="24"/>
          <w:szCs w:val="24"/>
          <w:lang w:val="en-US"/>
        </w:rPr>
        <w:t xml:space="preserve"> see</w:t>
      </w:r>
      <w:r w:rsidR="009E714D" w:rsidRPr="004F521C">
        <w:rPr>
          <w:rFonts w:ascii="Times New Roman" w:hAnsi="Times New Roman" w:cs="Times New Roman"/>
          <w:sz w:val="24"/>
          <w:szCs w:val="24"/>
          <w:lang w:val="en-US"/>
        </w:rPr>
        <w:t xml:space="preserve"> </w:t>
      </w:r>
      <w:r w:rsidR="009E714D" w:rsidRPr="004F521C">
        <w:rPr>
          <w:rFonts w:ascii="Times New Roman" w:hAnsi="Times New Roman" w:cs="Times New Roman"/>
          <w:b/>
          <w:bCs/>
          <w:sz w:val="24"/>
          <w:szCs w:val="24"/>
          <w:lang w:val="en-US"/>
        </w:rPr>
        <w:t>Suppl Table 1</w:t>
      </w:r>
      <w:r w:rsidR="009E714D" w:rsidRPr="004F521C">
        <w:rPr>
          <w:rFonts w:ascii="Times New Roman" w:hAnsi="Times New Roman" w:cs="Times New Roman"/>
          <w:sz w:val="24"/>
          <w:szCs w:val="24"/>
          <w:lang w:val="en-US"/>
        </w:rPr>
        <w:t>.</w:t>
      </w:r>
    </w:p>
    <w:p w14:paraId="081D616E" w14:textId="072E5348"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Fat replacement of muscle</w:t>
      </w:r>
      <w:r w:rsidR="005D5EEF" w:rsidRPr="004F521C">
        <w:rPr>
          <w:rFonts w:ascii="Times New Roman" w:hAnsi="Times New Roman" w:cs="Times New Roman"/>
          <w:b/>
          <w:bCs/>
          <w:sz w:val="24"/>
          <w:szCs w:val="24"/>
          <w:lang w:val="en-US"/>
        </w:rPr>
        <w:t xml:space="preserve"> versus healthy controls</w:t>
      </w:r>
    </w:p>
    <w:p w14:paraId="6A2F7247" w14:textId="197835AF"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bCs/>
          <w:sz w:val="24"/>
          <w:szCs w:val="24"/>
          <w:lang w:val="en-US"/>
        </w:rPr>
        <w:t xml:space="preserve">Participants with TTNtv had higher mean fat fractions of all three major muscle groups compared to </w:t>
      </w:r>
      <w:r w:rsidR="008F317E" w:rsidRPr="004F521C">
        <w:rPr>
          <w:rFonts w:ascii="Times New Roman" w:hAnsi="Times New Roman" w:cs="Times New Roman"/>
          <w:bCs/>
          <w:sz w:val="24"/>
          <w:szCs w:val="24"/>
          <w:lang w:val="en-US"/>
        </w:rPr>
        <w:t xml:space="preserve">healthy </w:t>
      </w:r>
      <w:r w:rsidRPr="004F521C">
        <w:rPr>
          <w:rFonts w:ascii="Times New Roman" w:hAnsi="Times New Roman" w:cs="Times New Roman"/>
          <w:bCs/>
          <w:sz w:val="24"/>
          <w:szCs w:val="24"/>
          <w:lang w:val="en-US"/>
        </w:rPr>
        <w:t>controls: calf- (12.5% vs 9.9%, p=0.0</w:t>
      </w:r>
      <w:r w:rsidR="00A965D4" w:rsidRPr="004F521C">
        <w:rPr>
          <w:rFonts w:ascii="Times New Roman" w:hAnsi="Times New Roman" w:cs="Times New Roman"/>
          <w:bCs/>
          <w:sz w:val="24"/>
          <w:szCs w:val="24"/>
          <w:lang w:val="en-US"/>
        </w:rPr>
        <w:t>04</w:t>
      </w:r>
      <w:r w:rsidRPr="004F521C">
        <w:rPr>
          <w:rFonts w:ascii="Times New Roman" w:hAnsi="Times New Roman" w:cs="Times New Roman"/>
          <w:bCs/>
          <w:sz w:val="24"/>
          <w:szCs w:val="24"/>
          <w:lang w:val="en-US"/>
        </w:rPr>
        <w:t>), thigh- (12.2% vs 9.3%, p</w:t>
      </w:r>
      <w:ins w:id="50" w:author="Christoffer Vissing" w:date="2023-09-25T14:05:00Z">
        <w:r w:rsidR="0028039F">
          <w:rPr>
            <w:rFonts w:ascii="Times New Roman" w:hAnsi="Times New Roman" w:cs="Times New Roman"/>
            <w:bCs/>
            <w:sz w:val="24"/>
            <w:szCs w:val="24"/>
            <w:lang w:val="en-US"/>
          </w:rPr>
          <w:t>=</w:t>
        </w:r>
      </w:ins>
      <w:del w:id="51" w:author="Christoffer Vissing" w:date="2023-09-25T14:05:00Z">
        <w:r w:rsidR="00A965D4" w:rsidRPr="004F521C" w:rsidDel="0028039F">
          <w:rPr>
            <w:rFonts w:ascii="Times New Roman" w:hAnsi="Times New Roman" w:cs="Times New Roman"/>
            <w:bCs/>
            <w:sz w:val="24"/>
            <w:szCs w:val="24"/>
            <w:lang w:val="en-US"/>
          </w:rPr>
          <w:delText>&lt;</w:delText>
        </w:r>
      </w:del>
      <w:r w:rsidRPr="004F521C">
        <w:rPr>
          <w:rFonts w:ascii="Times New Roman" w:hAnsi="Times New Roman" w:cs="Times New Roman"/>
          <w:bCs/>
          <w:sz w:val="24"/>
          <w:szCs w:val="24"/>
          <w:lang w:val="en-US"/>
        </w:rPr>
        <w:t>0.00</w:t>
      </w:r>
      <w:ins w:id="52" w:author="Christoffer Vissing" w:date="2023-09-25T14:05:00Z">
        <w:r w:rsidR="0028039F">
          <w:rPr>
            <w:rFonts w:ascii="Times New Roman" w:hAnsi="Times New Roman" w:cs="Times New Roman"/>
            <w:bCs/>
            <w:sz w:val="24"/>
            <w:szCs w:val="24"/>
            <w:lang w:val="en-US"/>
          </w:rPr>
          <w:t>2</w:t>
        </w:r>
      </w:ins>
      <w:del w:id="53" w:author="Christoffer Vissing" w:date="2023-09-25T14:05:00Z">
        <w:r w:rsidR="00A965D4" w:rsidRPr="004F521C" w:rsidDel="0028039F">
          <w:rPr>
            <w:rFonts w:ascii="Times New Roman" w:hAnsi="Times New Roman" w:cs="Times New Roman"/>
            <w:bCs/>
            <w:sz w:val="24"/>
            <w:szCs w:val="24"/>
            <w:lang w:val="en-US"/>
          </w:rPr>
          <w:delText>1</w:delText>
        </w:r>
      </w:del>
      <w:r w:rsidRPr="004F521C">
        <w:rPr>
          <w:rFonts w:ascii="Times New Roman" w:hAnsi="Times New Roman" w:cs="Times New Roman"/>
          <w:bCs/>
          <w:sz w:val="24"/>
          <w:szCs w:val="24"/>
          <w:lang w:val="en-US"/>
        </w:rPr>
        <w:t>)</w:t>
      </w:r>
      <w:r w:rsidR="006627ED" w:rsidRPr="004F521C">
        <w:rPr>
          <w:rFonts w:ascii="Times New Roman" w:hAnsi="Times New Roman" w:cs="Times New Roman"/>
          <w:bCs/>
          <w:sz w:val="24"/>
          <w:szCs w:val="24"/>
          <w:lang w:val="en-US"/>
        </w:rPr>
        <w:t>,</w:t>
      </w:r>
      <w:r w:rsidRPr="004F521C">
        <w:rPr>
          <w:rFonts w:ascii="Times New Roman" w:hAnsi="Times New Roman" w:cs="Times New Roman"/>
          <w:bCs/>
          <w:sz w:val="24"/>
          <w:szCs w:val="24"/>
          <w:lang w:val="en-US"/>
        </w:rPr>
        <w:t xml:space="preserve"> and back muscles (18.8% vs 13.9%, p=0.0</w:t>
      </w:r>
      <w:ins w:id="54" w:author="Christoffer Vissing" w:date="2023-09-25T14:05:00Z">
        <w:r w:rsidR="0028039F">
          <w:rPr>
            <w:rFonts w:ascii="Times New Roman" w:hAnsi="Times New Roman" w:cs="Times New Roman"/>
            <w:bCs/>
            <w:sz w:val="24"/>
            <w:szCs w:val="24"/>
            <w:lang w:val="en-US"/>
          </w:rPr>
          <w:t>2</w:t>
        </w:r>
      </w:ins>
      <w:del w:id="55" w:author="Christoffer Vissing" w:date="2023-09-25T14:05:00Z">
        <w:r w:rsidRPr="004F521C" w:rsidDel="0028039F">
          <w:rPr>
            <w:rFonts w:ascii="Times New Roman" w:hAnsi="Times New Roman" w:cs="Times New Roman"/>
            <w:bCs/>
            <w:sz w:val="24"/>
            <w:szCs w:val="24"/>
            <w:lang w:val="en-US"/>
          </w:rPr>
          <w:delText>0</w:delText>
        </w:r>
      </w:del>
      <w:ins w:id="56" w:author="Christoffer Vissing" w:date="2023-09-25T14:05:00Z">
        <w:r w:rsidR="0028039F">
          <w:rPr>
            <w:rFonts w:ascii="Times New Roman" w:hAnsi="Times New Roman" w:cs="Times New Roman"/>
            <w:bCs/>
            <w:sz w:val="24"/>
            <w:szCs w:val="24"/>
            <w:lang w:val="en-US"/>
          </w:rPr>
          <w:t>7</w:t>
        </w:r>
      </w:ins>
      <w:del w:id="57" w:author="Christoffer Vissing" w:date="2023-09-25T14:05:00Z">
        <w:r w:rsidR="00A965D4" w:rsidRPr="004F521C" w:rsidDel="0028039F">
          <w:rPr>
            <w:rFonts w:ascii="Times New Roman" w:hAnsi="Times New Roman" w:cs="Times New Roman"/>
            <w:bCs/>
            <w:sz w:val="24"/>
            <w:szCs w:val="24"/>
            <w:lang w:val="en-US"/>
          </w:rPr>
          <w:delText>8</w:delText>
        </w:r>
      </w:del>
      <w:r w:rsidRPr="004F521C">
        <w:rPr>
          <w:rFonts w:ascii="Times New Roman" w:hAnsi="Times New Roman" w:cs="Times New Roman"/>
          <w:bCs/>
          <w:sz w:val="24"/>
          <w:szCs w:val="24"/>
          <w:lang w:val="en-US"/>
        </w:rPr>
        <w:t>)</w:t>
      </w:r>
      <w:r w:rsidR="009913C2" w:rsidRPr="004F521C">
        <w:rPr>
          <w:rFonts w:ascii="Times New Roman" w:hAnsi="Times New Roman" w:cs="Times New Roman"/>
          <w:bCs/>
          <w:sz w:val="24"/>
          <w:szCs w:val="24"/>
          <w:lang w:val="en-US"/>
        </w:rPr>
        <w:t>. In multiple linear regression modelling,</w:t>
      </w:r>
      <w:r w:rsidR="00F30F10" w:rsidRPr="004F521C">
        <w:rPr>
          <w:rFonts w:ascii="Times New Roman" w:hAnsi="Times New Roman" w:cs="Times New Roman"/>
          <w:bCs/>
          <w:sz w:val="24"/>
          <w:szCs w:val="24"/>
          <w:lang w:val="en-US"/>
        </w:rPr>
        <w:t xml:space="preserve"> </w:t>
      </w:r>
      <w:r w:rsidR="009913C2" w:rsidRPr="004F521C">
        <w:rPr>
          <w:rFonts w:ascii="Times New Roman" w:hAnsi="Times New Roman" w:cs="Times New Roman"/>
          <w:bCs/>
          <w:sz w:val="24"/>
          <w:szCs w:val="24"/>
          <w:lang w:val="en-US"/>
        </w:rPr>
        <w:t>participants with TTNtv</w:t>
      </w:r>
      <w:r w:rsidR="00F30F10" w:rsidRPr="004F521C">
        <w:rPr>
          <w:rFonts w:ascii="Times New Roman" w:hAnsi="Times New Roman" w:cs="Times New Roman"/>
          <w:bCs/>
          <w:sz w:val="24"/>
          <w:szCs w:val="24"/>
          <w:lang w:val="en-US"/>
        </w:rPr>
        <w:t xml:space="preserve"> also</w:t>
      </w:r>
      <w:r w:rsidR="009913C2" w:rsidRPr="004F521C">
        <w:rPr>
          <w:rFonts w:ascii="Times New Roman" w:hAnsi="Times New Roman" w:cs="Times New Roman"/>
          <w:bCs/>
          <w:sz w:val="24"/>
          <w:szCs w:val="24"/>
          <w:lang w:val="en-US"/>
        </w:rPr>
        <w:t xml:space="preserve"> had</w:t>
      </w:r>
      <w:r w:rsidR="00F30F10" w:rsidRPr="004F521C">
        <w:rPr>
          <w:rFonts w:ascii="Times New Roman" w:hAnsi="Times New Roman" w:cs="Times New Roman"/>
          <w:bCs/>
          <w:sz w:val="24"/>
          <w:szCs w:val="24"/>
          <w:lang w:val="en-US"/>
        </w:rPr>
        <w:t xml:space="preserve"> nominally lower cross-sectional areas</w:t>
      </w:r>
      <w:r w:rsidR="009913C2" w:rsidRPr="004F521C">
        <w:rPr>
          <w:rFonts w:ascii="Times New Roman" w:hAnsi="Times New Roman" w:cs="Times New Roman"/>
          <w:bCs/>
          <w:sz w:val="24"/>
          <w:szCs w:val="24"/>
          <w:lang w:val="en-US"/>
        </w:rPr>
        <w:t xml:space="preserve"> of calf- (Δ8.9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3.1 to 14.8], p=0.003), thigh- (Δ24.4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10.8 to 37.9], p&lt;0.001), and back muscles (Δ4.3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-1.6 to 10.2], p=0.15),</w:t>
      </w:r>
      <w:r w:rsidR="00F30F10" w:rsidRPr="004F521C">
        <w:rPr>
          <w:rFonts w:ascii="Times New Roman" w:hAnsi="Times New Roman" w:cs="Times New Roman"/>
          <w:bCs/>
          <w:sz w:val="24"/>
          <w:szCs w:val="24"/>
          <w:lang w:val="en-US"/>
        </w:rPr>
        <w:t xml:space="preserve"> corrected for age, </w:t>
      </w:r>
      <w:r w:rsidR="00E50ECC" w:rsidRPr="004F521C">
        <w:rPr>
          <w:rFonts w:ascii="Times New Roman" w:hAnsi="Times New Roman" w:cs="Times New Roman"/>
          <w:bCs/>
          <w:sz w:val="24"/>
          <w:szCs w:val="24"/>
          <w:lang w:val="en-US"/>
        </w:rPr>
        <w:t>BMI</w:t>
      </w:r>
      <w:r w:rsidR="00F30F10" w:rsidRPr="004F521C">
        <w:rPr>
          <w:rFonts w:ascii="Times New Roman" w:hAnsi="Times New Roman" w:cs="Times New Roman"/>
          <w:bCs/>
          <w:sz w:val="24"/>
          <w:szCs w:val="24"/>
          <w:lang w:val="en-US"/>
        </w:rPr>
        <w:t xml:space="preserve"> and sex</w:t>
      </w:r>
      <w:r w:rsidRPr="004F521C">
        <w:rPr>
          <w:rFonts w:ascii="Times New Roman" w:hAnsi="Times New Roman" w:cs="Times New Roman"/>
          <w:sz w:val="24"/>
          <w:szCs w:val="24"/>
          <w:lang w:val="en-US"/>
        </w:rPr>
        <w:t xml:space="preserve">. </w:t>
      </w:r>
      <w:r w:rsidR="009913C2" w:rsidRPr="004F521C">
        <w:rPr>
          <w:rFonts w:ascii="Times New Roman" w:hAnsi="Times New Roman" w:cs="Times New Roman"/>
          <w:sz w:val="24"/>
          <w:szCs w:val="24"/>
          <w:lang w:val="en-US"/>
        </w:rPr>
        <w:t>Overall</w:t>
      </w:r>
      <w:r w:rsidRPr="004F521C">
        <w:rPr>
          <w:rFonts w:ascii="Times New Roman" w:hAnsi="Times New Roman" w:cs="Times New Roman"/>
          <w:sz w:val="24"/>
          <w:szCs w:val="24"/>
          <w:lang w:val="en-US"/>
        </w:rPr>
        <w:t xml:space="preserve">, the difference between the two groups in the absolute muscle fat fraction </w:t>
      </w:r>
      <w:r w:rsidR="00A965D4" w:rsidRPr="004F521C">
        <w:rPr>
          <w:rFonts w:ascii="Times New Roman" w:hAnsi="Times New Roman" w:cs="Times New Roman"/>
          <w:sz w:val="24"/>
          <w:szCs w:val="24"/>
          <w:lang w:val="en-US"/>
        </w:rPr>
        <w:t>across</w:t>
      </w:r>
      <w:r w:rsidRPr="004F521C">
        <w:rPr>
          <w:rFonts w:ascii="Times New Roman" w:hAnsi="Times New Roman" w:cs="Times New Roman"/>
          <w:sz w:val="24"/>
          <w:szCs w:val="24"/>
          <w:lang w:val="en-US"/>
        </w:rPr>
        <w:t xml:space="preserve"> all muscle</w:t>
      </w:r>
      <w:r w:rsidR="00A965D4"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was 2.5% [CI: 1.4-3.7%] (p&lt;0.0001), corrected for age, BMI</w:t>
      </w:r>
      <w:r w:rsidR="00623F6A"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sex (see </w:t>
      </w:r>
      <w:r w:rsidRPr="004F521C">
        <w:rPr>
          <w:rFonts w:ascii="Times New Roman" w:hAnsi="Times New Roman" w:cs="Times New Roman"/>
          <w:b/>
          <w:bCs/>
          <w:sz w:val="24"/>
          <w:szCs w:val="24"/>
          <w:lang w:val="en-US"/>
        </w:rPr>
        <w:t>Suppl Figure 2</w:t>
      </w:r>
      <w:r w:rsidRPr="004F521C">
        <w:rPr>
          <w:rFonts w:ascii="Times New Roman" w:hAnsi="Times New Roman" w:cs="Times New Roman"/>
          <w:sz w:val="24"/>
          <w:szCs w:val="24"/>
          <w:lang w:val="en-US"/>
        </w:rPr>
        <w:t>)</w:t>
      </w:r>
      <w:r w:rsidR="009B2450" w:rsidRPr="004F521C">
        <w:rPr>
          <w:rFonts w:ascii="Times New Roman" w:hAnsi="Times New Roman" w:cs="Times New Roman"/>
          <w:sz w:val="24"/>
          <w:szCs w:val="24"/>
          <w:lang w:val="en-US"/>
        </w:rPr>
        <w:t>, corresponding to 17 years of aging</w:t>
      </w:r>
      <w:r w:rsidRPr="004F521C">
        <w:rPr>
          <w:rFonts w:ascii="Times New Roman" w:hAnsi="Times New Roman" w:cs="Times New Roman"/>
          <w:sz w:val="24"/>
          <w:szCs w:val="24"/>
          <w:lang w:val="en-US"/>
        </w:rPr>
        <w:t>. TTNtv-</w:t>
      </w:r>
      <w:r w:rsidR="00A965D4" w:rsidRPr="004F521C">
        <w:rPr>
          <w:rFonts w:ascii="Times New Roman" w:hAnsi="Times New Roman" w:cs="Times New Roman"/>
          <w:sz w:val="24"/>
          <w:szCs w:val="24"/>
          <w:lang w:val="en-US"/>
        </w:rPr>
        <w:t xml:space="preserve">participants </w:t>
      </w:r>
      <w:r w:rsidRPr="004F521C">
        <w:rPr>
          <w:rFonts w:ascii="Times New Roman" w:hAnsi="Times New Roman" w:cs="Times New Roman"/>
          <w:sz w:val="24"/>
          <w:szCs w:val="24"/>
          <w:lang w:val="en-US"/>
        </w:rPr>
        <w:t xml:space="preserve">had higher fat fraction in skeletal muscle at </w:t>
      </w:r>
      <w:r w:rsidR="00A965D4" w:rsidRPr="004F521C">
        <w:rPr>
          <w:rFonts w:ascii="Times New Roman" w:hAnsi="Times New Roman" w:cs="Times New Roman"/>
          <w:sz w:val="24"/>
          <w:szCs w:val="24"/>
          <w:lang w:val="en-US"/>
        </w:rPr>
        <w:t xml:space="preserve">all scan positions, reaching statistical </w:t>
      </w:r>
      <w:r w:rsidR="00B4089E" w:rsidRPr="004F521C">
        <w:rPr>
          <w:rFonts w:ascii="Times New Roman" w:hAnsi="Times New Roman" w:cs="Times New Roman"/>
          <w:sz w:val="24"/>
          <w:szCs w:val="24"/>
          <w:lang w:val="en-US"/>
        </w:rPr>
        <w:t>significance at 4</w:t>
      </w:r>
      <w:r w:rsidR="00A965D4"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of 6 </w:t>
      </w:r>
      <w:r w:rsidR="009B7B9F" w:rsidRPr="004F521C">
        <w:rPr>
          <w:rFonts w:ascii="Times New Roman" w:hAnsi="Times New Roman" w:cs="Times New Roman"/>
          <w:sz w:val="24"/>
          <w:szCs w:val="24"/>
          <w:lang w:val="en-US"/>
        </w:rPr>
        <w:t>scan-positions</w:t>
      </w:r>
      <w:r w:rsidRPr="004F521C">
        <w:rPr>
          <w:rFonts w:ascii="Times New Roman" w:hAnsi="Times New Roman" w:cs="Times New Roman"/>
          <w:sz w:val="24"/>
          <w:szCs w:val="24"/>
          <w:lang w:val="en-US"/>
        </w:rPr>
        <w:t xml:space="preserve"> (see </w:t>
      </w:r>
      <w:r w:rsidRPr="004F521C">
        <w:rPr>
          <w:rFonts w:ascii="Times New Roman" w:hAnsi="Times New Roman" w:cs="Times New Roman"/>
          <w:b/>
          <w:bCs/>
          <w:sz w:val="24"/>
          <w:szCs w:val="24"/>
          <w:lang w:val="en-US"/>
        </w:rPr>
        <w:t>Figure 2</w:t>
      </w:r>
      <w:r w:rsidRPr="004F521C">
        <w:rPr>
          <w:rFonts w:ascii="Times New Roman" w:hAnsi="Times New Roman" w:cs="Times New Roman"/>
          <w:sz w:val="24"/>
          <w:szCs w:val="24"/>
          <w:lang w:val="en-US"/>
        </w:rPr>
        <w:t xml:space="preserve">). In total, muscle fat fraction was evaluated individually in 17 smaller muscle groups of the back (n=9) and legs (n=8). </w:t>
      </w:r>
      <w:r w:rsidR="00623F6A" w:rsidRPr="004F521C">
        <w:rPr>
          <w:rFonts w:ascii="Times New Roman" w:hAnsi="Times New Roman" w:cs="Times New Roman"/>
          <w:sz w:val="24"/>
          <w:szCs w:val="24"/>
          <w:lang w:val="en-US"/>
        </w:rPr>
        <w:t xml:space="preserve">Participants </w:t>
      </w:r>
      <w:r w:rsidRPr="004F521C">
        <w:rPr>
          <w:rFonts w:ascii="Times New Roman" w:hAnsi="Times New Roman" w:cs="Times New Roman"/>
          <w:sz w:val="24"/>
          <w:szCs w:val="24"/>
          <w:lang w:val="en-US"/>
        </w:rPr>
        <w:t>with TTNtv had higher nominal average fat fraction in all investigated muscle groups (</w:t>
      </w:r>
      <w:r w:rsidRPr="004F521C">
        <w:rPr>
          <w:rFonts w:ascii="Times New Roman" w:hAnsi="Times New Roman" w:cs="Times New Roman"/>
          <w:b/>
          <w:bCs/>
          <w:sz w:val="24"/>
          <w:szCs w:val="24"/>
          <w:lang w:val="en-US"/>
        </w:rPr>
        <w:t>Suppl Figure 3</w:t>
      </w:r>
      <w:r w:rsidR="002F5F48" w:rsidRPr="004F521C">
        <w:rPr>
          <w:rFonts w:ascii="Times New Roman" w:hAnsi="Times New Roman" w:cs="Times New Roman"/>
          <w:sz w:val="24"/>
          <w:szCs w:val="24"/>
          <w:lang w:val="en-US"/>
        </w:rPr>
        <w:t>-</w:t>
      </w:r>
      <w:r w:rsidRPr="004F521C">
        <w:rPr>
          <w:rFonts w:ascii="Times New Roman" w:hAnsi="Times New Roman" w:cs="Times New Roman"/>
          <w:b/>
          <w:bCs/>
          <w:sz w:val="24"/>
          <w:szCs w:val="24"/>
          <w:lang w:val="en-US"/>
        </w:rPr>
        <w:t>4</w:t>
      </w:r>
      <w:r w:rsidRPr="004F521C">
        <w:rPr>
          <w:rFonts w:ascii="Times New Roman" w:hAnsi="Times New Roman" w:cs="Times New Roman"/>
          <w:sz w:val="24"/>
          <w:szCs w:val="24"/>
          <w:lang w:val="en-US"/>
        </w:rPr>
        <w:t xml:space="preserve">). Agglomerative hierarchical </w:t>
      </w:r>
      <w:r w:rsidRPr="004F521C">
        <w:rPr>
          <w:rFonts w:ascii="Times New Roman" w:hAnsi="Times New Roman" w:cs="Times New Roman"/>
          <w:sz w:val="24"/>
          <w:szCs w:val="24"/>
          <w:lang w:val="en-US"/>
        </w:rPr>
        <w:lastRenderedPageBreak/>
        <w:t xml:space="preserve">clustering analyses, using </w:t>
      </w:r>
      <w:r w:rsidR="005237FF" w:rsidRPr="004F521C">
        <w:rPr>
          <w:rFonts w:ascii="Times New Roman" w:hAnsi="Times New Roman" w:cs="Times New Roman"/>
          <w:sz w:val="24"/>
          <w:szCs w:val="24"/>
          <w:lang w:val="en-US"/>
        </w:rPr>
        <w:t xml:space="preserve">z-score transformed </w:t>
      </w:r>
      <w:r w:rsidRPr="004F521C">
        <w:rPr>
          <w:rFonts w:ascii="Times New Roman" w:hAnsi="Times New Roman" w:cs="Times New Roman"/>
          <w:sz w:val="24"/>
          <w:szCs w:val="24"/>
          <w:lang w:val="en-US"/>
        </w:rPr>
        <w:t xml:space="preserve">fat fractions in </w:t>
      </w:r>
      <w:r w:rsidR="009B7B9F" w:rsidRPr="004F521C">
        <w:rPr>
          <w:rFonts w:ascii="Times New Roman" w:hAnsi="Times New Roman" w:cs="Times New Roman"/>
          <w:sz w:val="24"/>
          <w:szCs w:val="24"/>
          <w:lang w:val="en-US"/>
        </w:rPr>
        <w:t xml:space="preserve">each </w:t>
      </w:r>
      <w:r w:rsidRPr="004F521C">
        <w:rPr>
          <w:rFonts w:ascii="Times New Roman" w:hAnsi="Times New Roman" w:cs="Times New Roman"/>
          <w:sz w:val="24"/>
          <w:szCs w:val="24"/>
          <w:lang w:val="en-US"/>
        </w:rPr>
        <w:t>muscle group, formed clusters of TTNtv</w:t>
      </w:r>
      <w:r w:rsidR="009B7B9F" w:rsidRPr="004F521C">
        <w:rPr>
          <w:rFonts w:ascii="Times New Roman" w:hAnsi="Times New Roman" w:cs="Times New Roman"/>
          <w:sz w:val="24"/>
          <w:szCs w:val="24"/>
          <w:lang w:val="en-US"/>
        </w:rPr>
        <w:t>-participants</w:t>
      </w:r>
      <w:r w:rsidR="00623F6A"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Figure 3</w:t>
      </w:r>
      <w:r w:rsidR="00623F6A" w:rsidRPr="004F521C">
        <w:rPr>
          <w:rFonts w:ascii="Times New Roman" w:hAnsi="Times New Roman" w:cs="Times New Roman"/>
          <w:sz w:val="24"/>
          <w:szCs w:val="24"/>
          <w:lang w:val="en-US"/>
        </w:rPr>
        <w:t>).</w:t>
      </w:r>
      <w:r w:rsidR="002F5F48" w:rsidRPr="004F521C">
        <w:rPr>
          <w:rFonts w:ascii="Times New Roman" w:hAnsi="Times New Roman" w:cs="Times New Roman"/>
          <w:sz w:val="24"/>
          <w:szCs w:val="24"/>
          <w:lang w:val="en-US"/>
        </w:rPr>
        <w:t xml:space="preserve"> Since we included patients with cardiac transplants, we performed sensitivity analysis excluding </w:t>
      </w:r>
      <w:r w:rsidR="00623F6A" w:rsidRPr="004F521C">
        <w:rPr>
          <w:rFonts w:ascii="Times New Roman" w:hAnsi="Times New Roman" w:cs="Times New Roman"/>
          <w:sz w:val="24"/>
          <w:szCs w:val="24"/>
          <w:lang w:val="en-US"/>
        </w:rPr>
        <w:t>transplanted</w:t>
      </w:r>
      <w:r w:rsidR="002F5F48" w:rsidRPr="004F521C">
        <w:rPr>
          <w:rFonts w:ascii="Times New Roman" w:hAnsi="Times New Roman" w:cs="Times New Roman"/>
          <w:sz w:val="24"/>
          <w:szCs w:val="24"/>
          <w:lang w:val="en-US"/>
        </w:rPr>
        <w:t xml:space="preserve"> patients and found results to be consistent with those reported above (</w:t>
      </w:r>
      <w:r w:rsidR="002F5F48" w:rsidRPr="004F521C">
        <w:rPr>
          <w:rFonts w:ascii="Times New Roman" w:hAnsi="Times New Roman" w:cs="Times New Roman"/>
          <w:b/>
          <w:bCs/>
          <w:sz w:val="24"/>
          <w:szCs w:val="24"/>
          <w:lang w:val="en-US"/>
        </w:rPr>
        <w:t>Suppl Figure 5</w:t>
      </w:r>
      <w:r w:rsidR="002F5F48" w:rsidRPr="004F521C">
        <w:rPr>
          <w:rFonts w:ascii="Times New Roman" w:hAnsi="Times New Roman" w:cs="Times New Roman"/>
          <w:sz w:val="24"/>
          <w:szCs w:val="24"/>
          <w:lang w:val="en-US"/>
        </w:rPr>
        <w:t>).</w:t>
      </w:r>
    </w:p>
    <w:p w14:paraId="3BB19EC9" w14:textId="58A168BA" w:rsidR="005724F8" w:rsidRPr="004F521C" w:rsidRDefault="005724F8"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Fat replacement of muscle versus </w:t>
      </w:r>
      <w:r w:rsidR="00C05227" w:rsidRPr="004F521C">
        <w:rPr>
          <w:rFonts w:ascii="Times New Roman" w:hAnsi="Times New Roman" w:cs="Times New Roman"/>
          <w:b/>
          <w:bCs/>
          <w:sz w:val="24"/>
          <w:szCs w:val="24"/>
          <w:lang w:val="en-US"/>
        </w:rPr>
        <w:t>non-TTNtv genetic DCM</w:t>
      </w:r>
    </w:p>
    <w:p w14:paraId="6BC311BD" w14:textId="46F42B32" w:rsidR="003258A1" w:rsidRPr="004F521C" w:rsidRDefault="008F317E" w:rsidP="004F521C">
      <w:pPr>
        <w:widowControl w:val="0"/>
        <w:spacing w:after="0" w:line="480" w:lineRule="auto"/>
        <w:ind w:firstLine="720"/>
        <w:rPr>
          <w:rFonts w:ascii="Times New Roman" w:hAnsi="Times New Roman" w:cs="Times New Roman"/>
          <w:bCs/>
          <w:sz w:val="24"/>
          <w:szCs w:val="24"/>
          <w:lang w:val="en-US"/>
        </w:rPr>
      </w:pPr>
      <w:r w:rsidRPr="004F521C">
        <w:rPr>
          <w:rFonts w:ascii="Times New Roman" w:hAnsi="Times New Roman" w:cs="Times New Roman"/>
          <w:sz w:val="24"/>
          <w:szCs w:val="24"/>
          <w:lang w:val="en-US"/>
        </w:rPr>
        <w:t xml:space="preserve">In analysis, </w:t>
      </w:r>
      <w:r w:rsidR="005D5EEF" w:rsidRPr="004F521C">
        <w:rPr>
          <w:rFonts w:ascii="Times New Roman" w:hAnsi="Times New Roman" w:cs="Times New Roman"/>
          <w:sz w:val="24"/>
          <w:szCs w:val="24"/>
          <w:lang w:val="en-US"/>
        </w:rPr>
        <w:t>including</w:t>
      </w:r>
      <w:r w:rsidRPr="004F521C">
        <w:rPr>
          <w:rFonts w:ascii="Times New Roman" w:hAnsi="Times New Roman" w:cs="Times New Roman"/>
          <w:sz w:val="24"/>
          <w:szCs w:val="24"/>
          <w:lang w:val="en-US"/>
        </w:rPr>
        <w:t xml:space="preserve"> patients with DCM of other genetic causes (</w:t>
      </w:r>
      <w:r w:rsidRPr="004F521C">
        <w:rPr>
          <w:rFonts w:ascii="Times New Roman" w:hAnsi="Times New Roman" w:cs="Times New Roman"/>
          <w:i/>
          <w:iCs/>
          <w:sz w:val="24"/>
          <w:szCs w:val="24"/>
          <w:lang w:val="en-US"/>
        </w:rPr>
        <w:t>RBM20</w:t>
      </w:r>
      <w:r w:rsidRPr="004F521C">
        <w:rPr>
          <w:rFonts w:ascii="Times New Roman" w:hAnsi="Times New Roman" w:cs="Times New Roman"/>
          <w:sz w:val="24"/>
          <w:szCs w:val="24"/>
          <w:lang w:val="en-US"/>
        </w:rPr>
        <w:t>, n=</w:t>
      </w:r>
      <w:r w:rsidR="00C6109D" w:rsidRPr="004F521C">
        <w:rPr>
          <w:rFonts w:ascii="Times New Roman" w:hAnsi="Times New Roman" w:cs="Times New Roman"/>
          <w:sz w:val="24"/>
          <w:szCs w:val="24"/>
          <w:lang w:val="en-US"/>
        </w:rPr>
        <w:t xml:space="preserve"> 4</w:t>
      </w:r>
      <w:r w:rsidRPr="004F521C">
        <w:rPr>
          <w:rFonts w:ascii="Times New Roman" w:hAnsi="Times New Roman" w:cs="Times New Roman"/>
          <w:sz w:val="24"/>
          <w:szCs w:val="24"/>
          <w:lang w:val="en-US"/>
        </w:rPr>
        <w:t xml:space="preserve">; </w:t>
      </w:r>
      <w:r w:rsidRPr="004F521C">
        <w:rPr>
          <w:rFonts w:ascii="Times New Roman" w:hAnsi="Times New Roman" w:cs="Times New Roman"/>
          <w:i/>
          <w:iCs/>
          <w:sz w:val="24"/>
          <w:szCs w:val="24"/>
          <w:lang w:val="en-US"/>
        </w:rPr>
        <w:t>MYBPC3</w:t>
      </w:r>
      <w:r w:rsidRPr="004F521C">
        <w:rPr>
          <w:rFonts w:ascii="Times New Roman" w:hAnsi="Times New Roman" w:cs="Times New Roman"/>
          <w:sz w:val="24"/>
          <w:szCs w:val="24"/>
          <w:lang w:val="en-US"/>
        </w:rPr>
        <w:t>, n=</w:t>
      </w:r>
      <w:r w:rsidR="00C6109D" w:rsidRPr="004F521C">
        <w:rPr>
          <w:rFonts w:ascii="Times New Roman" w:hAnsi="Times New Roman" w:cs="Times New Roman"/>
          <w:sz w:val="24"/>
          <w:szCs w:val="24"/>
          <w:lang w:val="en-US"/>
        </w:rPr>
        <w:t xml:space="preserve"> 2; </w:t>
      </w:r>
      <w:r w:rsidR="00C6109D" w:rsidRPr="004F521C">
        <w:rPr>
          <w:rFonts w:ascii="Times New Roman" w:hAnsi="Times New Roman" w:cs="Times New Roman"/>
          <w:i/>
          <w:iCs/>
          <w:sz w:val="24"/>
          <w:szCs w:val="24"/>
          <w:lang w:val="en-US"/>
        </w:rPr>
        <w:t>DSP</w:t>
      </w:r>
      <w:r w:rsidR="00C6109D" w:rsidRPr="004F521C">
        <w:rPr>
          <w:rFonts w:ascii="Times New Roman" w:hAnsi="Times New Roman" w:cs="Times New Roman"/>
          <w:sz w:val="24"/>
          <w:szCs w:val="24"/>
          <w:lang w:val="en-US"/>
        </w:rPr>
        <w:t>, n= 1)</w:t>
      </w:r>
      <w:r w:rsidR="00C05227" w:rsidRPr="004F521C">
        <w:rPr>
          <w:rFonts w:ascii="Times New Roman" w:hAnsi="Times New Roman" w:cs="Times New Roman"/>
          <w:sz w:val="24"/>
          <w:szCs w:val="24"/>
          <w:lang w:val="en-US"/>
        </w:rPr>
        <w:t xml:space="preserve"> and similar LVEF (mean LVEF 45.5% vs 46.4%, p =0.66)</w:t>
      </w:r>
      <w:r w:rsidR="00C6109D" w:rsidRPr="004F521C">
        <w:rPr>
          <w:rFonts w:ascii="Times New Roman" w:hAnsi="Times New Roman" w:cs="Times New Roman"/>
          <w:sz w:val="24"/>
          <w:szCs w:val="24"/>
          <w:lang w:val="en-US"/>
        </w:rPr>
        <w:t>, mean muscle fat fraction</w:t>
      </w:r>
      <w:r w:rsidR="00C05227" w:rsidRPr="004F521C">
        <w:rPr>
          <w:rFonts w:ascii="Times New Roman" w:hAnsi="Times New Roman" w:cs="Times New Roman"/>
          <w:sz w:val="24"/>
          <w:szCs w:val="24"/>
          <w:lang w:val="en-US"/>
        </w:rPr>
        <w:t>s</w:t>
      </w:r>
      <w:r w:rsidR="00C6109D" w:rsidRPr="004F521C">
        <w:rPr>
          <w:rFonts w:ascii="Times New Roman" w:hAnsi="Times New Roman" w:cs="Times New Roman"/>
          <w:sz w:val="24"/>
          <w:szCs w:val="24"/>
          <w:lang w:val="en-US"/>
        </w:rPr>
        <w:t xml:space="preserve"> </w:t>
      </w:r>
      <w:r w:rsidR="00C05227" w:rsidRPr="004F521C">
        <w:rPr>
          <w:rFonts w:ascii="Times New Roman" w:hAnsi="Times New Roman" w:cs="Times New Roman"/>
          <w:sz w:val="24"/>
          <w:szCs w:val="24"/>
          <w:lang w:val="en-US"/>
        </w:rPr>
        <w:t>were</w:t>
      </w:r>
      <w:r w:rsidR="00C6109D" w:rsidRPr="004F521C">
        <w:rPr>
          <w:rFonts w:ascii="Times New Roman" w:hAnsi="Times New Roman" w:cs="Times New Roman"/>
          <w:sz w:val="24"/>
          <w:szCs w:val="24"/>
          <w:lang w:val="en-US"/>
        </w:rPr>
        <w:t xml:space="preserve"> numerically lower</w:t>
      </w:r>
      <w:r w:rsidR="00B4089E" w:rsidRPr="004F521C">
        <w:rPr>
          <w:rFonts w:ascii="Times New Roman" w:hAnsi="Times New Roman" w:cs="Times New Roman"/>
          <w:sz w:val="24"/>
          <w:szCs w:val="24"/>
          <w:lang w:val="en-US"/>
        </w:rPr>
        <w:t xml:space="preserve"> in all muscle groups</w:t>
      </w:r>
      <w:r w:rsidR="003258A1" w:rsidRPr="004F521C">
        <w:rPr>
          <w:rFonts w:ascii="Times New Roman" w:hAnsi="Times New Roman" w:cs="Times New Roman"/>
          <w:sz w:val="24"/>
          <w:szCs w:val="24"/>
          <w:lang w:val="en-US"/>
        </w:rPr>
        <w:t xml:space="preserve"> both in absolute terms</w:t>
      </w:r>
      <w:r w:rsidR="00C05227" w:rsidRPr="004F521C">
        <w:rPr>
          <w:rFonts w:ascii="Times New Roman" w:hAnsi="Times New Roman" w:cs="Times New Roman"/>
          <w:sz w:val="24"/>
          <w:szCs w:val="24"/>
          <w:lang w:val="en-US"/>
        </w:rPr>
        <w:t xml:space="preserve"> (calf </w:t>
      </w:r>
      <w:r w:rsidR="00C05227" w:rsidRPr="004F521C">
        <w:rPr>
          <w:rFonts w:ascii="Times New Roman" w:hAnsi="Times New Roman" w:cs="Times New Roman"/>
          <w:bCs/>
          <w:sz w:val="24"/>
          <w:szCs w:val="24"/>
          <w:lang w:val="en-US"/>
        </w:rPr>
        <w:t>Δ</w:t>
      </w:r>
      <w:r w:rsidR="00C05227" w:rsidRPr="004F521C">
        <w:rPr>
          <w:rFonts w:ascii="Times New Roman" w:hAnsi="Times New Roman" w:cs="Times New Roman"/>
          <w:sz w:val="24"/>
          <w:szCs w:val="24"/>
          <w:lang w:val="en-US"/>
        </w:rPr>
        <w:t>-3.2%, p = 0.13</w:t>
      </w:r>
      <w:ins w:id="58" w:author="Christoffer Vissing" w:date="2023-09-25T14:04:00Z">
        <w:r w:rsidR="0028039F">
          <w:rPr>
            <w:rFonts w:ascii="Times New Roman" w:hAnsi="Times New Roman" w:cs="Times New Roman"/>
            <w:sz w:val="24"/>
            <w:szCs w:val="24"/>
            <w:lang w:val="en-US"/>
          </w:rPr>
          <w:t>5</w:t>
        </w:r>
      </w:ins>
      <w:del w:id="59" w:author="Christoffer Vissing" w:date="2023-09-25T14:04:00Z">
        <w:r w:rsidR="00C05227" w:rsidRPr="004F521C" w:rsidDel="0028039F">
          <w:rPr>
            <w:rFonts w:ascii="Times New Roman" w:hAnsi="Times New Roman" w:cs="Times New Roman"/>
            <w:sz w:val="24"/>
            <w:szCs w:val="24"/>
            <w:lang w:val="en-US"/>
          </w:rPr>
          <w:delText>0</w:delText>
        </w:r>
      </w:del>
      <w:r w:rsidR="00C05227" w:rsidRPr="004F521C">
        <w:rPr>
          <w:rFonts w:ascii="Times New Roman" w:hAnsi="Times New Roman" w:cs="Times New Roman"/>
          <w:sz w:val="24"/>
          <w:szCs w:val="24"/>
          <w:lang w:val="en-US"/>
        </w:rPr>
        <w:t xml:space="preserve">; thigh </w:t>
      </w:r>
      <w:r w:rsidR="00C05227" w:rsidRPr="004F521C">
        <w:rPr>
          <w:rFonts w:ascii="Times New Roman" w:hAnsi="Times New Roman" w:cs="Times New Roman"/>
          <w:bCs/>
          <w:sz w:val="24"/>
          <w:szCs w:val="24"/>
          <w:lang w:val="en-US"/>
        </w:rPr>
        <w:t>Δ-3.2%, p =0.1</w:t>
      </w:r>
      <w:ins w:id="60" w:author="Christoffer Vissing" w:date="2023-09-25T14:04:00Z">
        <w:r w:rsidR="0028039F">
          <w:rPr>
            <w:rFonts w:ascii="Times New Roman" w:hAnsi="Times New Roman" w:cs="Times New Roman"/>
            <w:bCs/>
            <w:sz w:val="24"/>
            <w:szCs w:val="24"/>
            <w:lang w:val="en-US"/>
          </w:rPr>
          <w:t>12</w:t>
        </w:r>
      </w:ins>
      <w:del w:id="61" w:author="Christoffer Vissing" w:date="2023-09-25T14:04:00Z">
        <w:r w:rsidR="00C05227" w:rsidRPr="004F521C" w:rsidDel="0028039F">
          <w:rPr>
            <w:rFonts w:ascii="Times New Roman" w:hAnsi="Times New Roman" w:cs="Times New Roman"/>
            <w:bCs/>
            <w:sz w:val="24"/>
            <w:szCs w:val="24"/>
            <w:lang w:val="en-US"/>
          </w:rPr>
          <w:delText>29</w:delText>
        </w:r>
      </w:del>
      <w:r w:rsidR="00C05227" w:rsidRPr="004F521C">
        <w:rPr>
          <w:rFonts w:ascii="Times New Roman" w:hAnsi="Times New Roman" w:cs="Times New Roman"/>
          <w:sz w:val="24"/>
          <w:szCs w:val="24"/>
          <w:lang w:val="en-US"/>
        </w:rPr>
        <w:t xml:space="preserve">; </w:t>
      </w:r>
      <w:r w:rsidR="00C05227" w:rsidRPr="004F521C">
        <w:rPr>
          <w:rFonts w:ascii="Times New Roman" w:hAnsi="Times New Roman" w:cs="Times New Roman"/>
          <w:bCs/>
          <w:sz w:val="24"/>
          <w:szCs w:val="24"/>
          <w:lang w:val="en-US"/>
        </w:rPr>
        <w:t>back Δ-</w:t>
      </w:r>
      <w:r w:rsidR="003258A1" w:rsidRPr="004F521C">
        <w:rPr>
          <w:rFonts w:ascii="Times New Roman" w:hAnsi="Times New Roman" w:cs="Times New Roman"/>
          <w:bCs/>
          <w:sz w:val="24"/>
          <w:szCs w:val="24"/>
          <w:lang w:val="en-US"/>
        </w:rPr>
        <w:t>5</w:t>
      </w:r>
      <w:r w:rsidR="00C05227" w:rsidRPr="004F521C">
        <w:rPr>
          <w:rFonts w:ascii="Times New Roman" w:hAnsi="Times New Roman" w:cs="Times New Roman"/>
          <w:bCs/>
          <w:sz w:val="24"/>
          <w:szCs w:val="24"/>
          <w:lang w:val="en-US"/>
        </w:rPr>
        <w:t>.</w:t>
      </w:r>
      <w:r w:rsidR="003258A1" w:rsidRPr="004F521C">
        <w:rPr>
          <w:rFonts w:ascii="Times New Roman" w:hAnsi="Times New Roman" w:cs="Times New Roman"/>
          <w:bCs/>
          <w:sz w:val="24"/>
          <w:szCs w:val="24"/>
          <w:lang w:val="en-US"/>
        </w:rPr>
        <w:t>5</w:t>
      </w:r>
      <w:r w:rsidR="00C05227" w:rsidRPr="004F521C">
        <w:rPr>
          <w:rFonts w:ascii="Times New Roman" w:hAnsi="Times New Roman" w:cs="Times New Roman"/>
          <w:bCs/>
          <w:sz w:val="24"/>
          <w:szCs w:val="24"/>
          <w:lang w:val="en-US"/>
        </w:rPr>
        <w:t>%, p=0.</w:t>
      </w:r>
      <w:del w:id="62" w:author="Christoffer Vissing" w:date="2023-09-25T14:04:00Z">
        <w:r w:rsidR="00C05227" w:rsidRPr="004F521C" w:rsidDel="0028039F">
          <w:rPr>
            <w:rFonts w:ascii="Times New Roman" w:hAnsi="Times New Roman" w:cs="Times New Roman"/>
            <w:bCs/>
            <w:sz w:val="24"/>
            <w:szCs w:val="24"/>
            <w:lang w:val="en-US"/>
          </w:rPr>
          <w:delText>61</w:delText>
        </w:r>
      </w:del>
      <w:ins w:id="63" w:author="Christoffer Vissing" w:date="2023-09-25T14:04:00Z">
        <w:r w:rsidR="0028039F">
          <w:rPr>
            <w:rFonts w:ascii="Times New Roman" w:hAnsi="Times New Roman" w:cs="Times New Roman"/>
            <w:bCs/>
            <w:sz w:val="24"/>
            <w:szCs w:val="24"/>
            <w:lang w:val="en-US"/>
          </w:rPr>
          <w:t>46</w:t>
        </w:r>
      </w:ins>
      <w:r w:rsidR="00C05227" w:rsidRPr="004F521C">
        <w:rPr>
          <w:rFonts w:ascii="Times New Roman" w:hAnsi="Times New Roman" w:cs="Times New Roman"/>
          <w:bCs/>
          <w:sz w:val="24"/>
          <w:szCs w:val="24"/>
          <w:lang w:val="en-US"/>
        </w:rPr>
        <w:t>)</w:t>
      </w:r>
      <w:r w:rsidR="003258A1" w:rsidRPr="004F521C">
        <w:rPr>
          <w:rFonts w:ascii="Times New Roman" w:hAnsi="Times New Roman" w:cs="Times New Roman"/>
          <w:bCs/>
          <w:sz w:val="24"/>
          <w:szCs w:val="24"/>
          <w:lang w:val="en-US"/>
        </w:rPr>
        <w:t xml:space="preserve"> and when corrected for age, sex and BMI </w:t>
      </w:r>
      <w:r w:rsidR="003258A1" w:rsidRPr="004F521C">
        <w:rPr>
          <w:rFonts w:ascii="Times New Roman" w:hAnsi="Times New Roman" w:cs="Times New Roman"/>
          <w:sz w:val="24"/>
          <w:szCs w:val="24"/>
          <w:lang w:val="en-US"/>
        </w:rPr>
        <w:t xml:space="preserve">(calf </w:t>
      </w:r>
      <w:r w:rsidR="003258A1" w:rsidRPr="004F521C">
        <w:rPr>
          <w:rFonts w:ascii="Times New Roman" w:hAnsi="Times New Roman" w:cs="Times New Roman"/>
          <w:bCs/>
          <w:sz w:val="24"/>
          <w:szCs w:val="24"/>
          <w:lang w:val="en-US"/>
        </w:rPr>
        <w:t>Δ</w:t>
      </w:r>
      <w:r w:rsidR="003258A1" w:rsidRPr="004F521C">
        <w:rPr>
          <w:rFonts w:ascii="Times New Roman" w:hAnsi="Times New Roman" w:cs="Times New Roman"/>
          <w:sz w:val="24"/>
          <w:szCs w:val="24"/>
          <w:lang w:val="en-US"/>
        </w:rPr>
        <w:t xml:space="preserve">-1.6%, p = 0.198; thigh </w:t>
      </w:r>
      <w:r w:rsidR="003258A1" w:rsidRPr="004F521C">
        <w:rPr>
          <w:rFonts w:ascii="Times New Roman" w:hAnsi="Times New Roman" w:cs="Times New Roman"/>
          <w:bCs/>
          <w:sz w:val="24"/>
          <w:szCs w:val="24"/>
          <w:lang w:val="en-US"/>
        </w:rPr>
        <w:t>Δ-1.7%, p =0.103</w:t>
      </w:r>
      <w:r w:rsidR="003258A1" w:rsidRPr="004F521C">
        <w:rPr>
          <w:rFonts w:ascii="Times New Roman" w:hAnsi="Times New Roman" w:cs="Times New Roman"/>
          <w:sz w:val="24"/>
          <w:szCs w:val="24"/>
          <w:lang w:val="en-US"/>
        </w:rPr>
        <w:t xml:space="preserve">; </w:t>
      </w:r>
      <w:r w:rsidR="003258A1" w:rsidRPr="004F521C">
        <w:rPr>
          <w:rFonts w:ascii="Times New Roman" w:hAnsi="Times New Roman" w:cs="Times New Roman"/>
          <w:bCs/>
          <w:sz w:val="24"/>
          <w:szCs w:val="24"/>
          <w:lang w:val="en-US"/>
        </w:rPr>
        <w:t xml:space="preserve">back Δ-3.9%, p=0.23), although not statistically significant (see </w:t>
      </w:r>
      <w:r w:rsidR="003258A1" w:rsidRPr="004F521C">
        <w:rPr>
          <w:rFonts w:ascii="Times New Roman" w:hAnsi="Times New Roman" w:cs="Times New Roman"/>
          <w:b/>
          <w:sz w:val="24"/>
          <w:szCs w:val="24"/>
          <w:lang w:val="en-US"/>
        </w:rPr>
        <w:t>Suppl Figure 6</w:t>
      </w:r>
      <w:r w:rsidR="003258A1" w:rsidRPr="004F521C">
        <w:rPr>
          <w:rFonts w:ascii="Times New Roman" w:hAnsi="Times New Roman" w:cs="Times New Roman"/>
          <w:bCs/>
          <w:sz w:val="24"/>
          <w:szCs w:val="24"/>
          <w:lang w:val="en-US"/>
        </w:rPr>
        <w:t xml:space="preserve">). </w:t>
      </w:r>
      <w:r w:rsidR="002F5F48" w:rsidRPr="004F521C">
        <w:rPr>
          <w:rFonts w:ascii="Times New Roman" w:hAnsi="Times New Roman" w:cs="Times New Roman"/>
          <w:bCs/>
          <w:sz w:val="24"/>
          <w:szCs w:val="24"/>
          <w:lang w:val="en-US"/>
        </w:rPr>
        <w:t xml:space="preserve">In </w:t>
      </w:r>
      <w:del w:id="64" w:author="Christoffer Vissing" w:date="2023-09-25T15:10:00Z">
        <w:r w:rsidR="002F5F48" w:rsidRPr="004F521C" w:rsidDel="008642CC">
          <w:rPr>
            <w:rFonts w:ascii="Times New Roman" w:hAnsi="Times New Roman" w:cs="Times New Roman"/>
            <w:bCs/>
            <w:sz w:val="24"/>
            <w:szCs w:val="24"/>
            <w:lang w:val="en-US"/>
          </w:rPr>
          <w:delText>linear mixed</w:delText>
        </w:r>
      </w:del>
      <w:ins w:id="65" w:author="Christoffer Vissing" w:date="2023-09-25T15:10:00Z">
        <w:r w:rsidR="008642CC">
          <w:rPr>
            <w:rFonts w:ascii="Times New Roman" w:hAnsi="Times New Roman" w:cs="Times New Roman"/>
            <w:bCs/>
            <w:sz w:val="24"/>
            <w:szCs w:val="24"/>
            <w:lang w:val="en-US"/>
          </w:rPr>
          <w:t>LME</w:t>
        </w:r>
      </w:ins>
      <w:r w:rsidR="002F5F48" w:rsidRPr="004F521C">
        <w:rPr>
          <w:rFonts w:ascii="Times New Roman" w:hAnsi="Times New Roman" w:cs="Times New Roman"/>
          <w:bCs/>
          <w:sz w:val="24"/>
          <w:szCs w:val="24"/>
          <w:lang w:val="en-US"/>
        </w:rPr>
        <w:t xml:space="preserve"> modelling</w:t>
      </w:r>
      <w:r w:rsidR="00623F6A" w:rsidRPr="004F521C">
        <w:rPr>
          <w:rFonts w:ascii="Times New Roman" w:hAnsi="Times New Roman" w:cs="Times New Roman"/>
          <w:bCs/>
          <w:sz w:val="24"/>
          <w:szCs w:val="24"/>
          <w:lang w:val="en-US"/>
        </w:rPr>
        <w:t>, overall muscle</w:t>
      </w:r>
      <w:r w:rsidR="003258A1" w:rsidRPr="004F521C">
        <w:rPr>
          <w:rFonts w:ascii="Times New Roman" w:hAnsi="Times New Roman" w:cs="Times New Roman"/>
          <w:bCs/>
          <w:sz w:val="24"/>
          <w:szCs w:val="24"/>
          <w:lang w:val="en-US"/>
        </w:rPr>
        <w:t xml:space="preserve"> fat fraction </w:t>
      </w:r>
      <w:r w:rsidR="002F5F48" w:rsidRPr="004F521C">
        <w:rPr>
          <w:rFonts w:ascii="Times New Roman" w:hAnsi="Times New Roman" w:cs="Times New Roman"/>
          <w:bCs/>
          <w:sz w:val="24"/>
          <w:szCs w:val="24"/>
          <w:lang w:val="en-US"/>
        </w:rPr>
        <w:t xml:space="preserve">was found to be </w:t>
      </w:r>
      <w:r w:rsidR="003C2DEB" w:rsidRPr="004F521C">
        <w:rPr>
          <w:rFonts w:ascii="Times New Roman" w:hAnsi="Times New Roman" w:cs="Times New Roman"/>
          <w:bCs/>
          <w:sz w:val="24"/>
          <w:szCs w:val="24"/>
          <w:lang w:val="en-US"/>
        </w:rPr>
        <w:t>1.5%-points (CI: 0.2 to 2.8, p</w:t>
      </w:r>
      <w:r w:rsidR="003258A1" w:rsidRPr="004F521C">
        <w:rPr>
          <w:rFonts w:ascii="Times New Roman" w:hAnsi="Times New Roman" w:cs="Times New Roman"/>
          <w:bCs/>
          <w:sz w:val="24"/>
          <w:szCs w:val="24"/>
          <w:lang w:val="en-US"/>
        </w:rPr>
        <w:t xml:space="preserve"> </w:t>
      </w:r>
      <w:r w:rsidR="002A0C7C" w:rsidRPr="004F521C">
        <w:rPr>
          <w:rFonts w:ascii="Times New Roman" w:hAnsi="Times New Roman" w:cs="Times New Roman"/>
          <w:bCs/>
          <w:sz w:val="24"/>
          <w:szCs w:val="24"/>
          <w:lang w:val="en-US"/>
        </w:rPr>
        <w:t>=0.025)</w:t>
      </w:r>
      <w:r w:rsidR="009F1CF9" w:rsidRPr="004F521C">
        <w:rPr>
          <w:rFonts w:ascii="Times New Roman" w:hAnsi="Times New Roman" w:cs="Times New Roman"/>
          <w:bCs/>
          <w:sz w:val="24"/>
          <w:szCs w:val="24"/>
          <w:lang w:val="en-US"/>
        </w:rPr>
        <w:t xml:space="preserve"> higher in participants with TTNtv compared to non-TTNtv genetic DCM</w:t>
      </w:r>
      <w:r w:rsidR="00AD010D" w:rsidRPr="004F521C">
        <w:rPr>
          <w:rFonts w:ascii="Times New Roman" w:hAnsi="Times New Roman" w:cs="Times New Roman"/>
          <w:bCs/>
          <w:sz w:val="24"/>
          <w:szCs w:val="24"/>
          <w:lang w:val="en-US"/>
        </w:rPr>
        <w:t xml:space="preserve"> (</w:t>
      </w:r>
      <w:r w:rsidR="00AD010D" w:rsidRPr="004F521C">
        <w:rPr>
          <w:rFonts w:ascii="Times New Roman" w:hAnsi="Times New Roman" w:cs="Times New Roman"/>
          <w:b/>
          <w:sz w:val="24"/>
          <w:szCs w:val="24"/>
          <w:lang w:val="en-US"/>
        </w:rPr>
        <w:t>Figure 4</w:t>
      </w:r>
      <w:r w:rsidR="00AD010D" w:rsidRPr="004F521C">
        <w:rPr>
          <w:rFonts w:ascii="Times New Roman" w:hAnsi="Times New Roman" w:cs="Times New Roman"/>
          <w:bCs/>
          <w:sz w:val="24"/>
          <w:szCs w:val="24"/>
          <w:lang w:val="en-US"/>
        </w:rPr>
        <w:t>)</w:t>
      </w:r>
      <w:r w:rsidR="009F1CF9" w:rsidRPr="004F521C">
        <w:rPr>
          <w:rFonts w:ascii="Times New Roman" w:hAnsi="Times New Roman" w:cs="Times New Roman"/>
          <w:bCs/>
          <w:sz w:val="24"/>
          <w:szCs w:val="24"/>
          <w:lang w:val="en-US"/>
        </w:rPr>
        <w:t>.</w:t>
      </w:r>
    </w:p>
    <w:p w14:paraId="39400C46"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Skeletal muscle biopsies</w:t>
      </w:r>
    </w:p>
    <w:p w14:paraId="6923A448" w14:textId="5F22819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Skeletal muscle biopsies were evaluated in 21 patients of whom 16 (62%) had myopathic features (see </w:t>
      </w:r>
      <w:r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5</w:t>
      </w:r>
      <w:r w:rsidRPr="004F521C">
        <w:rPr>
          <w:rFonts w:ascii="Times New Roman" w:hAnsi="Times New Roman" w:cs="Times New Roman"/>
          <w:sz w:val="24"/>
          <w:szCs w:val="24"/>
          <w:lang w:val="en-US"/>
        </w:rPr>
        <w:t>). Myopathic features encompassed an increase in internalized nuclei (n=15), fiber-</w:t>
      </w:r>
      <w:r w:rsidR="00DA5B80" w:rsidRPr="004F521C">
        <w:rPr>
          <w:rFonts w:ascii="Times New Roman" w:hAnsi="Times New Roman" w:cs="Times New Roman"/>
          <w:sz w:val="24"/>
          <w:szCs w:val="24"/>
          <w:lang w:val="en-US"/>
        </w:rPr>
        <w:t xml:space="preserve">size </w:t>
      </w:r>
      <w:r w:rsidRPr="004F521C">
        <w:rPr>
          <w:rFonts w:ascii="Times New Roman" w:hAnsi="Times New Roman" w:cs="Times New Roman"/>
          <w:sz w:val="24"/>
          <w:szCs w:val="24"/>
          <w:lang w:val="en-US"/>
        </w:rPr>
        <w:t xml:space="preserve">variability (n=9), inclusion bodies (n=5), fiber-type 1 predominance (n=1), fiber-type 2 atrophy (n=2), increased connective tissue volume (n=1) and mononuclear cell infiltration (n=1). No disease-specific myopathic patterns were observed. </w:t>
      </w:r>
      <w:r w:rsidR="007C58FA"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keletal muscle from 8 patients were investigated by </w:t>
      </w:r>
      <w:r w:rsidR="00623F6A" w:rsidRPr="004F521C">
        <w:rPr>
          <w:rFonts w:ascii="Times New Roman" w:hAnsi="Times New Roman" w:cs="Times New Roman"/>
          <w:sz w:val="24"/>
          <w:szCs w:val="24"/>
          <w:lang w:val="en-US"/>
        </w:rPr>
        <w:t>TEM</w:t>
      </w:r>
      <w:r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5</w:t>
      </w:r>
      <w:r w:rsidRPr="004F521C">
        <w:rPr>
          <w:rFonts w:ascii="Times New Roman" w:hAnsi="Times New Roman" w:cs="Times New Roman"/>
          <w:sz w:val="24"/>
          <w:szCs w:val="24"/>
          <w:lang w:val="en-US"/>
        </w:rPr>
        <w:t xml:space="preserve">). </w:t>
      </w:r>
      <w:r w:rsidR="00DA5B80" w:rsidRPr="004F521C">
        <w:rPr>
          <w:rFonts w:ascii="Times New Roman" w:hAnsi="Times New Roman" w:cs="Times New Roman"/>
          <w:sz w:val="24"/>
          <w:szCs w:val="24"/>
          <w:lang w:val="en-US"/>
        </w:rPr>
        <w:t>In general, Z-lines and T-</w:t>
      </w:r>
      <w:proofErr w:type="spellStart"/>
      <w:r w:rsidR="00DA5B80" w:rsidRPr="004F521C">
        <w:rPr>
          <w:rFonts w:ascii="Times New Roman" w:hAnsi="Times New Roman" w:cs="Times New Roman"/>
          <w:sz w:val="24"/>
          <w:szCs w:val="24"/>
          <w:lang w:val="en-US"/>
        </w:rPr>
        <w:t>tubuli</w:t>
      </w:r>
      <w:proofErr w:type="spellEnd"/>
      <w:r w:rsidR="00DA5B80" w:rsidRPr="004F521C">
        <w:rPr>
          <w:rFonts w:ascii="Times New Roman" w:hAnsi="Times New Roman" w:cs="Times New Roman"/>
          <w:sz w:val="24"/>
          <w:szCs w:val="24"/>
          <w:lang w:val="en-US"/>
        </w:rPr>
        <w:t xml:space="preserve"> were well-ordered and in register, however, M-lines often appeared uneven and discontinuous. </w:t>
      </w:r>
      <w:r w:rsidRPr="004F521C">
        <w:rPr>
          <w:rFonts w:ascii="Times New Roman" w:hAnsi="Times New Roman" w:cs="Times New Roman"/>
          <w:sz w:val="24"/>
          <w:szCs w:val="24"/>
          <w:lang w:val="en-US"/>
        </w:rPr>
        <w:t>The most notable finding included excessive amounts of glycogen observed in 5/8 subjects (often packed densely in large patchy lakes),</w:t>
      </w:r>
      <w:r w:rsidR="00DA5B80" w:rsidRPr="004F521C">
        <w:rPr>
          <w:rFonts w:ascii="Times New Roman" w:hAnsi="Times New Roman" w:cs="Times New Roman"/>
          <w:sz w:val="24"/>
          <w:szCs w:val="24"/>
          <w:lang w:val="en-US"/>
        </w:rPr>
        <w:t xml:space="preserve"> as well as very large autophagosomes and lysosomes, in addition to tubular aggregates,</w:t>
      </w:r>
      <w:r w:rsidRPr="004F521C">
        <w:rPr>
          <w:rFonts w:ascii="Times New Roman" w:hAnsi="Times New Roman" w:cs="Times New Roman"/>
          <w:sz w:val="24"/>
          <w:szCs w:val="24"/>
          <w:lang w:val="en-US"/>
        </w:rPr>
        <w:t xml:space="preserve"> centralized nuclei and abnormal mitochondria with apparent mitophagy in a smaller subset of patients. </w:t>
      </w:r>
    </w:p>
    <w:p w14:paraId="30AE84EB" w14:textId="77777777" w:rsidR="00F4339F" w:rsidRPr="004F521C" w:rsidRDefault="00F4339F" w:rsidP="004F521C">
      <w:pPr>
        <w:widowControl w:val="0"/>
        <w:spacing w:after="0" w:line="480" w:lineRule="auto"/>
        <w:rPr>
          <w:rFonts w:ascii="Times New Roman" w:hAnsi="Times New Roman" w:cs="Times New Roman"/>
          <w:color w:val="000000" w:themeColor="text1"/>
          <w:sz w:val="24"/>
          <w:szCs w:val="24"/>
          <w:lang w:val="en-US"/>
        </w:rPr>
      </w:pPr>
      <w:r w:rsidRPr="004F521C">
        <w:rPr>
          <w:rFonts w:ascii="Times New Roman" w:hAnsi="Times New Roman" w:cs="Times New Roman"/>
          <w:b/>
          <w:bCs/>
          <w:color w:val="000000" w:themeColor="text1"/>
          <w:sz w:val="24"/>
          <w:szCs w:val="24"/>
          <w:lang w:val="en-US"/>
        </w:rPr>
        <w:lastRenderedPageBreak/>
        <w:t>Muscle strength</w:t>
      </w:r>
    </w:p>
    <w:p w14:paraId="322DFB65" w14:textId="49D1515F" w:rsidR="00F4339F" w:rsidRPr="004F521C" w:rsidRDefault="00F4339F" w:rsidP="004F521C">
      <w:pPr>
        <w:widowControl w:val="0"/>
        <w:spacing w:after="0" w:line="480" w:lineRule="auto"/>
        <w:ind w:firstLine="720"/>
        <w:rPr>
          <w:rFonts w:ascii="Times New Roman" w:hAnsi="Times New Roman" w:cs="Times New Roman"/>
          <w:color w:val="000000" w:themeColor="text1"/>
          <w:sz w:val="24"/>
          <w:szCs w:val="24"/>
          <w:lang w:val="en-US"/>
        </w:rPr>
      </w:pPr>
      <w:r w:rsidRPr="004F521C">
        <w:rPr>
          <w:rFonts w:ascii="Times New Roman" w:hAnsi="Times New Roman" w:cs="Times New Roman"/>
          <w:color w:val="000000" w:themeColor="text1"/>
          <w:sz w:val="24"/>
          <w:szCs w:val="24"/>
          <w:lang w:val="en-US"/>
        </w:rPr>
        <w:t>Compared to normative values, knee extension strength was mildly decreased in participants with TTNtv (-0.51 z-score (95% CI -0.02 to -0.99), p=0.043)</w:t>
      </w:r>
      <w:r w:rsidR="006627ED" w:rsidRPr="004F521C">
        <w:rPr>
          <w:rFonts w:ascii="Times New Roman" w:hAnsi="Times New Roman" w:cs="Times New Roman"/>
          <w:color w:val="000000" w:themeColor="text1"/>
          <w:sz w:val="24"/>
          <w:szCs w:val="24"/>
          <w:lang w:val="en-US"/>
        </w:rPr>
        <w:t>,</w:t>
      </w:r>
      <w:r w:rsidRPr="004F521C">
        <w:rPr>
          <w:rFonts w:ascii="Times New Roman" w:hAnsi="Times New Roman" w:cs="Times New Roman"/>
          <w:color w:val="000000" w:themeColor="text1"/>
          <w:sz w:val="24"/>
          <w:szCs w:val="24"/>
          <w:lang w:val="en-US"/>
        </w:rPr>
        <w:t xml:space="preserve"> and knee flexion </w:t>
      </w:r>
      <w:r w:rsidR="008954E7" w:rsidRPr="004F521C">
        <w:rPr>
          <w:rFonts w:ascii="Times New Roman" w:hAnsi="Times New Roman" w:cs="Times New Roman"/>
          <w:color w:val="000000" w:themeColor="text1"/>
          <w:sz w:val="24"/>
          <w:szCs w:val="24"/>
          <w:lang w:val="en-US"/>
        </w:rPr>
        <w:t xml:space="preserve">strength </w:t>
      </w:r>
      <w:r w:rsidRPr="004F521C">
        <w:rPr>
          <w:rFonts w:ascii="Times New Roman" w:hAnsi="Times New Roman" w:cs="Times New Roman"/>
          <w:color w:val="000000" w:themeColor="text1"/>
          <w:sz w:val="24"/>
          <w:szCs w:val="24"/>
          <w:lang w:val="en-US"/>
        </w:rPr>
        <w:t xml:space="preserve">was nominally lower (-0.32 z-score (95% CI 0.27 to -0.91), p=0.266). However, knee extension and flexion strength were still </w:t>
      </w:r>
      <w:r w:rsidR="008954E7" w:rsidRPr="004F521C">
        <w:rPr>
          <w:rFonts w:ascii="Times New Roman" w:hAnsi="Times New Roman" w:cs="Times New Roman"/>
          <w:color w:val="000000" w:themeColor="text1"/>
          <w:sz w:val="24"/>
          <w:szCs w:val="24"/>
          <w:lang w:val="en-US"/>
        </w:rPr>
        <w:t>close to normal</w:t>
      </w:r>
      <w:r w:rsidRPr="004F521C">
        <w:rPr>
          <w:rFonts w:ascii="Times New Roman" w:hAnsi="Times New Roman" w:cs="Times New Roman"/>
          <w:color w:val="000000" w:themeColor="text1"/>
          <w:sz w:val="24"/>
          <w:szCs w:val="24"/>
          <w:lang w:val="en-US"/>
        </w:rPr>
        <w:t xml:space="preserve"> (mean 127±49 Nm and 75±40 Nm, respectively)</w:t>
      </w:r>
      <w:r w:rsidR="00DF7E0C" w:rsidRPr="004F521C">
        <w:rPr>
          <w:rFonts w:ascii="Times New Roman" w:hAnsi="Times New Roman" w:cs="Times New Roman"/>
          <w:color w:val="000000" w:themeColor="text1"/>
          <w:sz w:val="24"/>
          <w:szCs w:val="24"/>
          <w:lang w:val="en-US"/>
        </w:rPr>
        <w:t xml:space="preserve"> and ankle plantar and dorsal flexion could not be accurately estimated by hand-held dynamometry</w:t>
      </w:r>
      <w:r w:rsidR="001D4DF6" w:rsidRPr="004F521C">
        <w:rPr>
          <w:rFonts w:ascii="Times New Roman" w:hAnsi="Times New Roman" w:cs="Times New Roman"/>
          <w:color w:val="000000" w:themeColor="text1"/>
          <w:sz w:val="24"/>
          <w:szCs w:val="24"/>
          <w:lang w:val="en-US"/>
        </w:rPr>
        <w:t>, due to high force-generation by the participants</w:t>
      </w:r>
      <w:r w:rsidRPr="004F521C">
        <w:rPr>
          <w:rFonts w:ascii="Times New Roman" w:hAnsi="Times New Roman" w:cs="Times New Roman"/>
          <w:color w:val="000000" w:themeColor="text1"/>
          <w:sz w:val="24"/>
          <w:szCs w:val="24"/>
          <w:lang w:val="en-US"/>
        </w:rPr>
        <w:t>.</w:t>
      </w:r>
    </w:p>
    <w:p w14:paraId="29122B3C" w14:textId="7E2B7E1A" w:rsidR="00F4339F" w:rsidRPr="004F521C" w:rsidRDefault="000A744B"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Features </w:t>
      </w:r>
      <w:r w:rsidR="00F4339F" w:rsidRPr="004F521C">
        <w:rPr>
          <w:rFonts w:ascii="Times New Roman" w:hAnsi="Times New Roman" w:cs="Times New Roman"/>
          <w:b/>
          <w:bCs/>
          <w:sz w:val="24"/>
          <w:szCs w:val="24"/>
          <w:lang w:val="en-US"/>
        </w:rPr>
        <w:t>correlated with muscle fat replacement</w:t>
      </w:r>
      <w:r w:rsidR="00623F6A" w:rsidRPr="004F521C">
        <w:rPr>
          <w:rFonts w:ascii="Times New Roman" w:hAnsi="Times New Roman" w:cs="Times New Roman"/>
          <w:b/>
          <w:bCs/>
          <w:sz w:val="24"/>
          <w:szCs w:val="24"/>
          <w:lang w:val="en-US"/>
        </w:rPr>
        <w:t xml:space="preserve"> in TTNtv</w:t>
      </w:r>
    </w:p>
    <w:p w14:paraId="39115299" w14:textId="5561DE4C" w:rsidR="00F4339F" w:rsidRPr="004F521C" w:rsidRDefault="005D5EE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F</w:t>
      </w:r>
      <w:r w:rsidR="00F4339F" w:rsidRPr="004F521C">
        <w:rPr>
          <w:rFonts w:ascii="Times New Roman" w:hAnsi="Times New Roman" w:cs="Times New Roman"/>
          <w:sz w:val="24"/>
          <w:szCs w:val="24"/>
          <w:lang w:val="en-US"/>
        </w:rPr>
        <w:t xml:space="preserve">at replacement of skeletal muscle </w:t>
      </w:r>
      <w:r w:rsidRPr="004F521C">
        <w:rPr>
          <w:rFonts w:ascii="Times New Roman" w:hAnsi="Times New Roman" w:cs="Times New Roman"/>
          <w:sz w:val="24"/>
          <w:szCs w:val="24"/>
          <w:lang w:val="en-US"/>
        </w:rPr>
        <w:t xml:space="preserve">had </w:t>
      </w:r>
      <w:r w:rsidR="00F4339F" w:rsidRPr="004F521C">
        <w:rPr>
          <w:rFonts w:ascii="Times New Roman" w:hAnsi="Times New Roman" w:cs="Times New Roman"/>
          <w:sz w:val="24"/>
          <w:szCs w:val="24"/>
          <w:lang w:val="en-US"/>
        </w:rPr>
        <w:t>a moderate-strong correlation to age and NT-proBNP in all muscle groups</w:t>
      </w:r>
      <w:r w:rsidR="00623F6A"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w:t>
      </w:r>
      <w:r w:rsidR="00F4339F"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6</w:t>
      </w:r>
      <w:r w:rsidR="00995C1D" w:rsidRPr="004F521C">
        <w:rPr>
          <w:rFonts w:ascii="Times New Roman" w:hAnsi="Times New Roman" w:cs="Times New Roman"/>
          <w:b/>
          <w:bCs/>
          <w:sz w:val="24"/>
          <w:szCs w:val="24"/>
          <w:lang w:val="en-US"/>
        </w:rPr>
        <w:t>)</w:t>
      </w:r>
      <w:r w:rsidR="00F4339F" w:rsidRPr="004F521C">
        <w:rPr>
          <w:rFonts w:ascii="Times New Roman" w:hAnsi="Times New Roman" w:cs="Times New Roman"/>
          <w:sz w:val="24"/>
          <w:szCs w:val="24"/>
          <w:lang w:val="en-US"/>
        </w:rPr>
        <w:t>. In back- and thigh muscles, fat</w:t>
      </w:r>
      <w:r w:rsidR="006627ED"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 xml:space="preserve">fraction also correlated (moderate relationship) to BMI and LVEF, while muscle strength </w:t>
      </w:r>
      <w:r w:rsidRPr="004F521C">
        <w:rPr>
          <w:rFonts w:ascii="Times New Roman" w:hAnsi="Times New Roman" w:cs="Times New Roman"/>
          <w:sz w:val="24"/>
          <w:szCs w:val="24"/>
          <w:lang w:val="en-US"/>
        </w:rPr>
        <w:t xml:space="preserve">correlated </w:t>
      </w:r>
      <w:r w:rsidR="00F4339F" w:rsidRPr="004F521C">
        <w:rPr>
          <w:rFonts w:ascii="Times New Roman" w:hAnsi="Times New Roman" w:cs="Times New Roman"/>
          <w:sz w:val="24"/>
          <w:szCs w:val="24"/>
          <w:lang w:val="en-US"/>
        </w:rPr>
        <w:t>(moderate relations</w:t>
      </w:r>
      <w:r w:rsidR="00DF7E0C" w:rsidRPr="004F521C">
        <w:rPr>
          <w:rFonts w:ascii="Times New Roman" w:hAnsi="Times New Roman" w:cs="Times New Roman"/>
          <w:sz w:val="24"/>
          <w:szCs w:val="24"/>
          <w:lang w:val="en-US"/>
        </w:rPr>
        <w:t>hip</w:t>
      </w:r>
      <w:r w:rsidR="00F4339F"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with </w:t>
      </w:r>
      <w:r w:rsidR="00F4339F" w:rsidRPr="004F521C">
        <w:rPr>
          <w:rFonts w:ascii="Times New Roman" w:hAnsi="Times New Roman" w:cs="Times New Roman"/>
          <w:sz w:val="24"/>
          <w:szCs w:val="24"/>
          <w:lang w:val="en-US"/>
        </w:rPr>
        <w:t>fat fraction of back muscles (</w:t>
      </w:r>
      <w:r w:rsidR="00F4339F"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6</w:t>
      </w:r>
      <w:r w:rsidR="00F4339F" w:rsidRPr="004F521C">
        <w:rPr>
          <w:rFonts w:ascii="Times New Roman" w:hAnsi="Times New Roman" w:cs="Times New Roman"/>
          <w:sz w:val="24"/>
          <w:szCs w:val="24"/>
          <w:lang w:val="en-US"/>
        </w:rPr>
        <w:t>). Notably</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physical activity level was not correlated to muscle fat fractions. To inspect linear relationships between muscle fat fractions and age in the entire investigated cohort, see </w:t>
      </w:r>
      <w:r w:rsidR="00F4339F" w:rsidRPr="004F521C">
        <w:rPr>
          <w:rFonts w:ascii="Times New Roman" w:hAnsi="Times New Roman" w:cs="Times New Roman"/>
          <w:b/>
          <w:bCs/>
          <w:sz w:val="24"/>
          <w:szCs w:val="24"/>
          <w:lang w:val="en-US"/>
        </w:rPr>
        <w:t xml:space="preserve">Suppl figure </w:t>
      </w:r>
      <w:r w:rsidR="0073370E" w:rsidRPr="004F521C">
        <w:rPr>
          <w:rFonts w:ascii="Times New Roman" w:hAnsi="Times New Roman" w:cs="Times New Roman"/>
          <w:b/>
          <w:bCs/>
          <w:sz w:val="24"/>
          <w:szCs w:val="24"/>
          <w:lang w:val="en-US"/>
        </w:rPr>
        <w:t>7</w:t>
      </w:r>
      <w:r w:rsidR="00F4339F" w:rsidRPr="004F521C">
        <w:rPr>
          <w:rFonts w:ascii="Times New Roman" w:hAnsi="Times New Roman" w:cs="Times New Roman"/>
          <w:sz w:val="24"/>
          <w:szCs w:val="24"/>
          <w:lang w:val="en-US"/>
        </w:rPr>
        <w:t xml:space="preserve">. Multiple linear regression modeling including all investigated variables, shown in </w:t>
      </w:r>
      <w:r w:rsidR="00F4339F" w:rsidRPr="004F521C">
        <w:rPr>
          <w:rFonts w:ascii="Times New Roman" w:hAnsi="Times New Roman" w:cs="Times New Roman"/>
          <w:b/>
          <w:bCs/>
          <w:sz w:val="24"/>
          <w:szCs w:val="24"/>
          <w:lang w:val="en-US"/>
        </w:rPr>
        <w:t xml:space="preserve">Figure </w:t>
      </w:r>
      <w:r w:rsidR="009F6B08" w:rsidRPr="004F521C">
        <w:rPr>
          <w:rFonts w:ascii="Times New Roman" w:hAnsi="Times New Roman" w:cs="Times New Roman"/>
          <w:b/>
          <w:bCs/>
          <w:sz w:val="24"/>
          <w:szCs w:val="24"/>
          <w:lang w:val="en-US"/>
        </w:rPr>
        <w:t>6</w:t>
      </w:r>
      <w:r w:rsidR="00F4339F" w:rsidRPr="004F521C">
        <w:rPr>
          <w:rFonts w:ascii="Times New Roman" w:hAnsi="Times New Roman" w:cs="Times New Roman"/>
          <w:bCs/>
          <w:sz w:val="24"/>
          <w:szCs w:val="24"/>
          <w:lang w:val="en-US"/>
        </w:rPr>
        <w:t>,</w:t>
      </w:r>
      <w:r w:rsidR="00F4339F" w:rsidRPr="004F521C">
        <w:rPr>
          <w:rFonts w:ascii="Times New Roman" w:hAnsi="Times New Roman" w:cs="Times New Roman"/>
          <w:sz w:val="24"/>
          <w:szCs w:val="24"/>
          <w:lang w:val="en-US"/>
        </w:rPr>
        <w:t xml:space="preserve"> found age (β 1.3% per decade, p =0.013), BMI (β 0.9% per 5 kg/m</w:t>
      </w:r>
      <w:r w:rsidR="00F4339F" w:rsidRPr="004F521C">
        <w:rPr>
          <w:rFonts w:ascii="Times New Roman" w:hAnsi="Times New Roman" w:cs="Times New Roman"/>
          <w:sz w:val="24"/>
          <w:szCs w:val="24"/>
          <w:vertAlign w:val="superscript"/>
          <w:lang w:val="en-US"/>
        </w:rPr>
        <w:t>2</w:t>
      </w:r>
      <w:r w:rsidR="00F4339F" w:rsidRPr="004F521C">
        <w:rPr>
          <w:rFonts w:ascii="Times New Roman" w:hAnsi="Times New Roman" w:cs="Times New Roman"/>
          <w:sz w:val="24"/>
          <w:szCs w:val="24"/>
          <w:lang w:val="en-US"/>
        </w:rPr>
        <w:t>, p =0.049)</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and NT-proBNP (β 0.7% per two-fold increase, p =0.041) to independently predict fat fraction in subjects with TTNtv, while physical activity level, muscle strength</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and LVEF did not. </w:t>
      </w:r>
    </w:p>
    <w:p w14:paraId="09711473" w14:textId="6AF866DD"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DISCUSSION</w:t>
      </w:r>
    </w:p>
    <w:p w14:paraId="522A3341" w14:textId="2E2E5177" w:rsidR="00F4339F" w:rsidRDefault="00F4339F" w:rsidP="004F521C">
      <w:pPr>
        <w:widowControl w:val="0"/>
        <w:spacing w:after="0" w:line="480" w:lineRule="auto"/>
        <w:ind w:firstLine="720"/>
        <w:rPr>
          <w:ins w:id="66" w:author="Christoffer Vissing" w:date="2023-09-25T14:46:00Z"/>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This study is the first to </w:t>
      </w:r>
      <w:r w:rsidR="00D545D3" w:rsidRPr="004F521C">
        <w:rPr>
          <w:rFonts w:ascii="Times New Roman" w:hAnsi="Times New Roman" w:cs="Times New Roman"/>
          <w:sz w:val="24"/>
          <w:szCs w:val="24"/>
          <w:lang w:val="en-US"/>
        </w:rPr>
        <w:t xml:space="preserve">systematically </w:t>
      </w:r>
      <w:r w:rsidRPr="004F521C">
        <w:rPr>
          <w:rFonts w:ascii="Times New Roman" w:hAnsi="Times New Roman" w:cs="Times New Roman"/>
          <w:sz w:val="24"/>
          <w:szCs w:val="24"/>
          <w:lang w:val="en-US"/>
        </w:rPr>
        <w:t xml:space="preserve">investigate the skeletal muscle phenotype of TTNtv-related familial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The principal findings include</w:t>
      </w:r>
      <w:r w:rsidR="00C34166"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more fat replacement of skeletal muscles in the back and lower extremities of persons with TTNtv compared with matched </w:t>
      </w:r>
      <w:r w:rsidR="00086D7B" w:rsidRPr="004F521C">
        <w:rPr>
          <w:rFonts w:ascii="Times New Roman" w:hAnsi="Times New Roman" w:cs="Times New Roman"/>
          <w:sz w:val="24"/>
          <w:szCs w:val="24"/>
          <w:lang w:val="en-US"/>
        </w:rPr>
        <w:t xml:space="preserve">healthy </w:t>
      </w:r>
      <w:r w:rsidRPr="004F521C">
        <w:rPr>
          <w:rFonts w:ascii="Times New Roman" w:hAnsi="Times New Roman" w:cs="Times New Roman"/>
          <w:sz w:val="24"/>
          <w:szCs w:val="24"/>
          <w:lang w:val="en-US"/>
        </w:rPr>
        <w:t>controls</w:t>
      </w:r>
      <w:r w:rsidR="00086D7B" w:rsidRPr="004F521C">
        <w:rPr>
          <w:rFonts w:ascii="Times New Roman" w:hAnsi="Times New Roman" w:cs="Times New Roman"/>
          <w:sz w:val="24"/>
          <w:szCs w:val="24"/>
          <w:lang w:val="en-US"/>
        </w:rPr>
        <w:t xml:space="preserve"> and persons with genetic non-TTNtv DCM</w:t>
      </w:r>
      <w:r w:rsidRPr="004F521C">
        <w:rPr>
          <w:rFonts w:ascii="Times New Roman" w:hAnsi="Times New Roman" w:cs="Times New Roman"/>
          <w:sz w:val="24"/>
          <w:szCs w:val="24"/>
          <w:lang w:val="en-US"/>
        </w:rPr>
        <w:t xml:space="preserve">. Fat replacement of skeletal muscle was </w:t>
      </w:r>
      <w:r w:rsidR="00EC4409" w:rsidRPr="004F521C">
        <w:rPr>
          <w:rFonts w:ascii="Times New Roman" w:hAnsi="Times New Roman" w:cs="Times New Roman"/>
          <w:sz w:val="24"/>
          <w:szCs w:val="24"/>
          <w:lang w:val="en-US"/>
        </w:rPr>
        <w:t>associated</w:t>
      </w:r>
      <w:r w:rsidRPr="004F521C">
        <w:rPr>
          <w:rFonts w:ascii="Times New Roman" w:hAnsi="Times New Roman" w:cs="Times New Roman"/>
          <w:sz w:val="24"/>
          <w:szCs w:val="24"/>
          <w:lang w:val="en-US"/>
        </w:rPr>
        <w:t xml:space="preserve"> with age, as in the general population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{"citationID":"YPX1gYZ2","properties":{"formattedCitation":"\\super 30\\nosupersub{}","plainCitation":"30","noteIndex":0},"citationItems":[{"id":528,"uris":["http://zotero.org/users/2403727/items/26AJEVFW"],"itemData":{"id":528,"type":"article-journal","abstract":"PURPOSE: The aims of this study were to investigate the age-related changes in fatty replacement and cross-sectional area (CSA) of cervical, thoracic, and lumbar paraspinal muscles versus leg muscles in healthy adults and to test for association between muscle fat fraction and lifestyle factors.\nMETHODS: Fifty-three healthy adults (24-76 yr) were included. Dixon magnetic resonance imaging technique was used to determine CSA and to quantify the fat fraction of paraspinal and leg muscles. Muscle CSA and fat fractions were tested for association with age and muscle strength. The fat fractions were also tested for association with sex, body mass index (BMI), physical activity, and lower back pain.\nRESULTS: Both paraspinal and leg fat fractions correlated directly with age (P &lt; 0.0001). At all ages, fat fraction was higher in paraspinal than leg muscles. The age-related increase in fat fraction was higher in paraspinal muscles than leg muscles (P &lt; 0.0001). The CSA of the muscles did not correlate with age. Knee extension strength correlated with fat fraction (P &lt; 0.05), and the muscle strength of hip muscles, thigh muscles, and anterior calf muscles correlated with CSA (P &lt; 0.05). Sex was associated with lumbar paraspinal fat fraction (P &lt; 0.05) and BMI with thigh fat fraction (P &lt; 0.001). There was no association between fat fraction and physical activity or lower back pain.\nCONCLUSION: The paraspinal muscles were more susceptible to age-related changes than leg muscles. Further, men had significantly lower fat fractions in lumbar paraspinal muscles, and BMI was positively associated with thigh, but not paraspinal, fat fraction.","container-title":"Medicine and Science in Sports and Exercise","DOI":"10.1249/MSS.0000000000001119","ISSN":"1530-0315","issue":"3","journalAbbreviation":"Med Sci Sports Exerc","language":"eng","license":"All rights reserved","note":"PMID: 27741218","page":"595-601","source":"PubMed","title":"Fat Replacement of Paraspinal Muscles with Aging in Healthy Adults","volume":"49","author":[{"family":"Dahlqvist","given":"Julia R."},{"family":"Vissing","given":"Christoffer R."},{"family":"Hedermann","given":"Gitte"},{"family":"Thomsen","given":"Carsten"},{"family":"Vissing","given":"John"}],"issued":{"date-parts":[["2017",3]]}}}],"schema":"https://github.com/citation-style-language/schema/raw/master/csl-citation.json"}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30</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In addition, myopathic findings were common in skeletal muscle biopsies, with an increase in internalized nuclei </w:t>
      </w:r>
      <w:r w:rsidRPr="004F521C">
        <w:rPr>
          <w:rFonts w:ascii="Times New Roman" w:hAnsi="Times New Roman" w:cs="Times New Roman"/>
          <w:sz w:val="24"/>
          <w:szCs w:val="24"/>
          <w:lang w:val="en-US"/>
        </w:rPr>
        <w:lastRenderedPageBreak/>
        <w:t>being the most common finding</w:t>
      </w:r>
      <w:r w:rsidR="00623F6A" w:rsidRPr="004F521C">
        <w:rPr>
          <w:rFonts w:ascii="Times New Roman" w:hAnsi="Times New Roman" w:cs="Times New Roman"/>
          <w:sz w:val="24"/>
          <w:szCs w:val="24"/>
          <w:lang w:val="en-US"/>
        </w:rPr>
        <w:t>.</w:t>
      </w:r>
      <w:r w:rsidR="00995C1D" w:rsidRPr="004F521C">
        <w:rPr>
          <w:rFonts w:ascii="Times New Roman" w:hAnsi="Times New Roman" w:cs="Times New Roman"/>
          <w:sz w:val="24"/>
          <w:szCs w:val="24"/>
          <w:lang w:val="en-US"/>
        </w:rPr>
        <w:t xml:space="preserve"> </w:t>
      </w:r>
      <w:r w:rsidR="00623F6A" w:rsidRPr="004F521C">
        <w:rPr>
          <w:rFonts w:ascii="Times New Roman" w:hAnsi="Times New Roman" w:cs="Times New Roman"/>
          <w:sz w:val="24"/>
          <w:szCs w:val="24"/>
          <w:lang w:val="en-US"/>
        </w:rPr>
        <w:t>N</w:t>
      </w:r>
      <w:r w:rsidR="00995C1D" w:rsidRPr="004F521C">
        <w:rPr>
          <w:rFonts w:ascii="Times New Roman" w:hAnsi="Times New Roman" w:cs="Times New Roman"/>
          <w:sz w:val="24"/>
          <w:szCs w:val="24"/>
          <w:lang w:val="en-US"/>
        </w:rPr>
        <w:t>otably we observed marked accumulation of intracellular glycogen flanked by large autophagosomes and lysosomes</w:t>
      </w:r>
      <w:r w:rsidRPr="004F521C">
        <w:rPr>
          <w:rFonts w:ascii="Times New Roman" w:hAnsi="Times New Roman" w:cs="Times New Roman"/>
          <w:sz w:val="24"/>
          <w:szCs w:val="24"/>
          <w:lang w:val="en-US"/>
        </w:rPr>
        <w:t xml:space="preserve">. Importantly, muscle strength assessed by handheld dynamometry was relatively intact. Compared to previous titin-related myopathies, patients with heterozygous TTNtv and familial cardiomyopathy </w:t>
      </w:r>
      <w:r w:rsidR="00C34166" w:rsidRPr="004F521C">
        <w:rPr>
          <w:rFonts w:ascii="Times New Roman" w:hAnsi="Times New Roman" w:cs="Times New Roman"/>
          <w:sz w:val="24"/>
          <w:szCs w:val="24"/>
          <w:lang w:val="en-US"/>
        </w:rPr>
        <w:t xml:space="preserve">had </w:t>
      </w:r>
      <w:r w:rsidRPr="004F521C">
        <w:rPr>
          <w:rFonts w:ascii="Times New Roman" w:hAnsi="Times New Roman" w:cs="Times New Roman"/>
          <w:sz w:val="24"/>
          <w:szCs w:val="24"/>
          <w:lang w:val="en-US"/>
        </w:rPr>
        <w:t xml:space="preserve">a milder skeletal muscle phenotype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{"citationID":"4WKijA23","properties":{"formattedCitation":"\\super 7, 11\\nosupersub{}","plainCitation":"7, 11","noteIndex":0},"citationItems":[{"id":917,"uris":["http://zotero.org/users/2403727/items/4Q7MQNDQ"],"itemData":{"id":917,"type":"article-journal","abstract":"Tibial muscular dystrophy (TMD) is an autosomal dominant late-onset distal myopathy linked to chromosome 2q31. The linked region includes the giant TTN gene, which encodes the central sarcomeric protein, titin. We have previously shown a secondary calpain-3 defect to be associated with TMD, which further underscored that titin is the candidate. We now report the first mutations in TTN to cause a human skeletal-muscle disease, TMD. In Mex6, the last exon of TTN, a unique 11-bp deletion/insertion mutation, changing four amino acid residues, completely cosegregated with all tested 81 Finnish patients with TMD in 12 unrelated families. The mutation was not found in 216 Finnish control samples. In a French family with TMD, a Leu→Pro mutation at position 293,357 in Mex6 was discovered. Mex6 is adjacent to the known calpain-3 binding site Mex5 of M-line titin. Immunohistochemical analysis using two exon-specific antibodies directed to the M-line region of titin demonstrated the specific loss of carboxy-terminal titin epitopes in the TMD muscle samples that we studied, thus implicating a functional defect of the M-line titin in the genesis of the TMD disease phenotype.","container-title":"American Journal of Human Genetics","ISSN":"0002-9297","issue":"3","journalAbbreviation":"Am J Hum Genet","note":"PMID: 12145747\nPMCID: PMC379188","page":"492-500","source":"PubMed Central","title":"Tibial Muscular Dystrophy Is a Titinopathy Caused by Mutations in TTN, the Gene Encoding the Giant Skeletal-Muscle Protein Titin","volume":"71","author":[{"family":"Hackman","given":"Peter"},{"family":"Vihola","given":"Anna"},{"family":"Haravuori","given":"Henna"},{"family":"Marchand","given":"Sylvie"},{"family":"Sarparanta","given":"Jaakko"},{"family":"de Seze","given":"Jerome"},{"family":"Labeit","given":"Siegfried"},{"family":"Witt","given":"Christian"},{"family":"Peltonen","given":"Leena"},{"family":"Richard","given":"Isabelle"},{"family":"Udd","given":"Bjarne"}],"issued":{"date-parts":[["2002",9]]}}},{"id":829,"uris":["http://zotero.org/users/2403727/items/4JC6RW8L"],"itemData":{"id":829,"type":"article-journal","abstract":"Objective Comprehensive clinical characterization of congenital titinopathy to facilitate diagnosis and management of this important emerging disorder. Methods Using massively parallel sequencing we identified 30 patients from 27 families with 2 pathogenic nonsense, frameshift and/or splice site TTN mutations in trans. We then undertook a detailed analysis of the clinical, histopathological and imaging features of these patients. Results All patients had prenatal or early onset hypotonia and/or congenital contractures. None had ophthalmoplegia. Scoliosis and respiratory insufficiency typically developed early and progressed rapidly, whereas limb weakness was often slowly progressive, and usually did not prevent independent walking. Cardiac involvement was present in 46% of patients. Relatives of 2 patients had dilated cardiomyopathy. Creatine kinase levels were normal to moderately elevated. Increased fiber size variation, internalized nuclei and cores were common histopathological abnormalities. Cap-like regions, whorled or ring fibers, and mitochondrial accumulations were also observed. Muscle magnetic resonance imaging showed gluteal, hamstring and calf muscle involvement. Western blot analysis showed a near-normal sized titin protein in all samples. The presence of 2 mutations predicted to impact both N2BA and N2B cardiac isoforms appeared to be associated with greatest risk of cardiac involvement. One-third of patients had 1 mutation predicted to impact exons present in fetal skeletal muscle, but not included within the mature skeletal muscle isoform transcript. This strongly suggests developmental isoforms are involved in the pathogenesis of this congenital/early onset disorder. Interpretation This detailed clinical reference dataset will greatly facilitate diagnostic confirmation and management of patients, and has provided important insights into disease pathogenesis. Ann Neurol 2018;83:1105–1124","container-title":"Annals of Neurology","DOI":"10.1002/ana.25241","ISSN":"1531-8249","issue":"6","language":"en","license":"© 2018 The Authors. Annals of Neurology published by Wiley Periodicals, Inc. on behalf of American Neurological Association","page":"1105-1124","source":"Wiley Online Library","title":"Congenital Titinopathy: Comprehensive characterization and pathogenic insights","title-short":"Congenital Titinopathy","volume":"83","author":[{"family":"Oates","given":"Emily C."},{"family":"Jones","given":"Kristi J."},{"family":"Donkervoort","given":"Sandra"},{"family":"Charlton","given":"Amanda"},{"family":"Brammah","given":"Susan"},{"family":"Smith","given":"John E."},{"family":"Ware","given":"James S."},{"family":"Yau","given":"Kyle S."},{"family":"Swanson","given":"Lindsay C."},{"family":"Whiffin","given":"Nicola"},{"family":"Peduto","given":"Anthony J."},{"family":"Bournazos","given":"Adam"},{"family":"Waddell","given":"Leigh B."},{"family":"Farrar","given":"Michelle A."},{"family":"Sampaio","given":"Hugo A."},{"family":"Teoh","given":"Hooi Ling"},{"family":"Lamont","given":"Phillipa J."},{"family":"Mowat","given":"David"},{"family":"Fitzsimons","given":"Robin B."},{"family":"Corbett","given":"Alastair J."},{"family":"Ryan","given":"Monique M."},{"family":"O'Grady","given":"Gina L."},{"family":"Sandaradura","given":"Sarah A."},{"family":"Ghaoui","given":"Roula"},{"family":"Joshi","given":"Himanshu"},{"family":"Marshall","given":"Jamie L."},{"family":"Nolan","given":"Melinda A."},{"family":"Kaur","given":"Simranpreet"},{"family":"Punetha","given":"Jaya"},{"family":"Töpf","given":"Ana"},{"family":"Harris","given":"Elizabeth"},{"family":"Bakshi","given":"Madhura"},{"family":"Genetti","given":"Casie A."},{"family":"Marttila","given":"Minttu"},{"family":"Werlauff","given":"Ulla"},{"family":"Streichenberger","given":"Nathalie"},{"family":"Pestronk","given":"Alan"},{"family":"Mazanti","given":"Ingrid"},{"family":"Pinner","given":"Jason R."},{"family":"Vuillerot","given":"Carole"},{"family":"Grosmann","given":"Carla"},{"family":"Camacho","given":"Ana"},{"family":"Mohassel","given":"Payam"},{"family":"Leach","given":"Meganne E."},{"family":"Foley","given":"A. Reghan"},{"family":"Bharucha‐Goebel","given":"Diana"},{"family":"Collins","given":"James"},{"family":"Connolly","given":"Anne M."},{"family":"Gilbreath","given":"Heather R."},{"family":"Iannaccone","given":"Susan T."},{"family":"Castro","given":"Diana"},{"family":"Cummings","given":"Beryl B."},{"family":"Webster","given":"Richard I."},{"family":"Lazaro","given":"Leïla"},{"family":"Vissing","given":"John"},{"family":"Coppens","given":"Sandra"},{"family":"Deconinck","given":"Nicolas"},{"family":"Luk","given":"Ho-Ming"},{"family":"Thomas","given":"Neil H."},{"family":"Foulds","given":"Nicola C."},{"family":"Illingworth","given":"Marjorie A."},{"family":"Ellard","given":"Sian"},{"family":"McLean","given":"Catriona A."},{"family":"Phadke","given":"Rahul"},{"family":"Ravenscroft","given":"Gianina"},{"family":"Witting","given":"Nanna"},{"family":"Hackman","given":"Peter"},{"family":"Richard","given":"Isabelle"},{"family":"Cooper","given":"Sandra T."},{"family":"Kamsteeg","given":"Erik-Jan"},{"family":"Hoffman","given":"Eric P."},{"family":"Bushby","given":"Kate"},{"family":"Straub","given":"Volker"},{"family":"Udd","given":"Bjarne"},{"family":"Ferreiro","given":"Ana"},{"family":"North","given":"Kathryn N."},{"family":"Clarke","given":"Nigel F."},{"family":"Lek","given":"Monkol"},{"family":"Beggs","given":"Alan H."},{"family":"Bönnemann","given":"Carsten G."},{"family":"MacArthur","given":"Daniel G."},{"family":"Granzier","given":"Henk"},{"family":"Davis","given":"Mark R."},{"family":"Laing","given":"Nigel G."}],"issued":{"date-parts":[["2018"]]}}}],"schema":"https://github.com/citation-style-language/schema/raw/master/csl-citation.json"}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7, 11</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del w:id="67" w:author="Christoffer Vissing" w:date="2023-09-25T14:40:00Z">
        <w:r w:rsidRPr="004F521C" w:rsidDel="00657F3C">
          <w:rPr>
            <w:rFonts w:ascii="Times New Roman" w:hAnsi="Times New Roman" w:cs="Times New Roman"/>
            <w:sz w:val="24"/>
            <w:szCs w:val="24"/>
            <w:lang w:val="en-US"/>
          </w:rPr>
          <w:delText xml:space="preserve">Even though TTNtv was associated with mild affection of skeletal muscle, this study shows that personalized diagnostic workup in patients with familial </w:delText>
        </w:r>
        <w:r w:rsidR="00E50ECC" w:rsidRPr="004F521C" w:rsidDel="00657F3C">
          <w:rPr>
            <w:rFonts w:ascii="Times New Roman" w:hAnsi="Times New Roman" w:cs="Times New Roman"/>
            <w:sz w:val="24"/>
            <w:szCs w:val="24"/>
            <w:lang w:val="en-US"/>
          </w:rPr>
          <w:delText>DCM</w:delText>
        </w:r>
        <w:r w:rsidRPr="004F521C" w:rsidDel="00657F3C">
          <w:rPr>
            <w:rFonts w:ascii="Times New Roman" w:hAnsi="Times New Roman" w:cs="Times New Roman"/>
            <w:sz w:val="24"/>
            <w:szCs w:val="24"/>
            <w:lang w:val="en-US"/>
          </w:rPr>
          <w:delText xml:space="preserve"> and TTNtv is warranted and that cross-specialty involvement in their care should be considered in patients with muscular symptoms, reduced muscle function</w:delText>
        </w:r>
        <w:r w:rsidR="006627ED" w:rsidRPr="004F521C" w:rsidDel="00657F3C">
          <w:rPr>
            <w:rFonts w:ascii="Times New Roman" w:hAnsi="Times New Roman" w:cs="Times New Roman"/>
            <w:sz w:val="24"/>
            <w:szCs w:val="24"/>
            <w:lang w:val="en-US"/>
          </w:rPr>
          <w:delText>,</w:delText>
        </w:r>
        <w:r w:rsidRPr="004F521C" w:rsidDel="00657F3C">
          <w:rPr>
            <w:rFonts w:ascii="Times New Roman" w:hAnsi="Times New Roman" w:cs="Times New Roman"/>
            <w:sz w:val="24"/>
            <w:szCs w:val="24"/>
            <w:lang w:val="en-US"/>
          </w:rPr>
          <w:delText xml:space="preserve"> or objective signs of </w:delText>
        </w:r>
        <w:r w:rsidR="00E53399" w:rsidRPr="004F521C" w:rsidDel="00657F3C">
          <w:rPr>
            <w:rFonts w:ascii="Times New Roman" w:hAnsi="Times New Roman" w:cs="Times New Roman"/>
            <w:sz w:val="24"/>
            <w:szCs w:val="24"/>
            <w:lang w:val="en-US"/>
          </w:rPr>
          <w:delText>sarcopenia</w:delText>
        </w:r>
      </w:del>
      <w:del w:id="68" w:author="Christoffer Vissing" w:date="2023-09-25T14:47:00Z">
        <w:r w:rsidRPr="004F521C" w:rsidDel="00B56921">
          <w:rPr>
            <w:rFonts w:ascii="Times New Roman" w:hAnsi="Times New Roman" w:cs="Times New Roman"/>
            <w:sz w:val="24"/>
            <w:szCs w:val="24"/>
            <w:lang w:val="en-US"/>
          </w:rPr>
          <w:delText>.</w:delText>
        </w:r>
      </w:del>
    </w:p>
    <w:p w14:paraId="1A3CD99F" w14:textId="31BF4EBB" w:rsidR="00B56921" w:rsidRPr="00B56921" w:rsidRDefault="00B56921" w:rsidP="00B56921">
      <w:pPr>
        <w:widowControl w:val="0"/>
        <w:spacing w:after="0" w:line="480" w:lineRule="auto"/>
        <w:ind w:firstLine="720"/>
        <w:rPr>
          <w:ins w:id="69" w:author="Christoffer Vissing" w:date="2023-09-25T14:46:00Z"/>
          <w:rFonts w:ascii="Times New Roman" w:hAnsi="Times New Roman" w:cs="Times New Roman"/>
          <w:sz w:val="24"/>
          <w:szCs w:val="24"/>
          <w:lang w:val="en-US"/>
        </w:rPr>
      </w:pPr>
      <w:ins w:id="70" w:author="Christoffer Vissing" w:date="2023-09-25T14:46:00Z">
        <w:r w:rsidRPr="00B56921">
          <w:rPr>
            <w:rFonts w:ascii="Times New Roman" w:hAnsi="Times New Roman" w:cs="Times New Roman"/>
            <w:sz w:val="24"/>
            <w:szCs w:val="24"/>
            <w:lang w:val="en-US"/>
          </w:rPr>
          <w:t>Collectively, the</w:t>
        </w:r>
        <w:r>
          <w:rPr>
            <w:rFonts w:ascii="Times New Roman" w:hAnsi="Times New Roman" w:cs="Times New Roman"/>
            <w:sz w:val="24"/>
            <w:szCs w:val="24"/>
            <w:lang w:val="en-US"/>
          </w:rPr>
          <w:t>se</w:t>
        </w:r>
        <w:r w:rsidRPr="00B56921">
          <w:rPr>
            <w:rFonts w:ascii="Times New Roman" w:hAnsi="Times New Roman" w:cs="Times New Roman"/>
            <w:sz w:val="24"/>
            <w:szCs w:val="24"/>
            <w:lang w:val="en-US"/>
          </w:rPr>
          <w:t xml:space="preserve"> findings suggest that further investigation of the skeletal muscle phenotype in larger cohorts of individuals with DCM </w:t>
        </w:r>
        <w:del w:id="71" w:author="Christoffer Rasmus Vissing" w:date="2023-09-27T10:38:00Z">
          <w:r w:rsidRPr="00B56921" w:rsidDel="00F1685D">
            <w:rPr>
              <w:rFonts w:ascii="Times New Roman" w:hAnsi="Times New Roman" w:cs="Times New Roman"/>
              <w:sz w:val="24"/>
              <w:szCs w:val="24"/>
              <w:lang w:val="en-US"/>
            </w:rPr>
            <w:delText>and</w:delText>
          </w:r>
        </w:del>
      </w:ins>
      <w:ins w:id="72" w:author="Christoffer Rasmus Vissing" w:date="2023-09-27T10:38:00Z">
        <w:r w:rsidR="00F1685D">
          <w:rPr>
            <w:rFonts w:ascii="Times New Roman" w:hAnsi="Times New Roman" w:cs="Times New Roman"/>
            <w:sz w:val="24"/>
            <w:szCs w:val="24"/>
            <w:lang w:val="en-US"/>
          </w:rPr>
          <w:t>due to</w:t>
        </w:r>
      </w:ins>
      <w:ins w:id="73" w:author="Christoffer Vissing" w:date="2023-09-25T14:46:00Z">
        <w:r w:rsidRPr="00B56921">
          <w:rPr>
            <w:rFonts w:ascii="Times New Roman" w:hAnsi="Times New Roman" w:cs="Times New Roman"/>
            <w:sz w:val="24"/>
            <w:szCs w:val="24"/>
            <w:lang w:val="en-US"/>
          </w:rPr>
          <w:t xml:space="preserve"> TTNtv is </w:t>
        </w:r>
        <w:del w:id="74" w:author="Christoffer Rasmus Vissing" w:date="2023-09-27T10:38:00Z">
          <w:r w:rsidRPr="00B56921" w:rsidDel="00F1685D">
            <w:rPr>
              <w:rFonts w:ascii="Times New Roman" w:hAnsi="Times New Roman" w:cs="Times New Roman"/>
              <w:sz w:val="24"/>
              <w:szCs w:val="24"/>
              <w:lang w:val="en-US"/>
            </w:rPr>
            <w:delText>essential</w:delText>
          </w:r>
        </w:del>
      </w:ins>
      <w:ins w:id="75" w:author="Christoffer Rasmus Vissing" w:date="2023-09-27T10:38:00Z">
        <w:r w:rsidR="00F1685D">
          <w:rPr>
            <w:rFonts w:ascii="Times New Roman" w:hAnsi="Times New Roman" w:cs="Times New Roman"/>
            <w:sz w:val="24"/>
            <w:szCs w:val="24"/>
            <w:lang w:val="en-US"/>
          </w:rPr>
          <w:t>needed</w:t>
        </w:r>
      </w:ins>
      <w:ins w:id="76" w:author="Christoffer Vissing" w:date="2023-09-25T14:46:00Z">
        <w:r w:rsidRPr="00B56921">
          <w:rPr>
            <w:rFonts w:ascii="Times New Roman" w:hAnsi="Times New Roman" w:cs="Times New Roman"/>
            <w:sz w:val="24"/>
            <w:szCs w:val="24"/>
            <w:lang w:val="en-US"/>
          </w:rPr>
          <w:t xml:space="preserve">. Such research will enhance our understanding of the phenotype tied to this relatively prevalent </w:t>
        </w:r>
      </w:ins>
      <w:ins w:id="77" w:author="Christoffer Vissing" w:date="2023-09-25T14:47:00Z">
        <w:r>
          <w:rPr>
            <w:rFonts w:ascii="Times New Roman" w:hAnsi="Times New Roman" w:cs="Times New Roman"/>
            <w:sz w:val="24"/>
            <w:szCs w:val="24"/>
            <w:lang w:val="en-US"/>
          </w:rPr>
          <w:t xml:space="preserve">cardiomyopathy </w:t>
        </w:r>
      </w:ins>
      <w:ins w:id="78" w:author="Christoffer Vissing" w:date="2023-09-25T14:46:00Z">
        <w:r w:rsidRPr="00B56921">
          <w:rPr>
            <w:rFonts w:ascii="Times New Roman" w:hAnsi="Times New Roman" w:cs="Times New Roman"/>
            <w:sz w:val="24"/>
            <w:szCs w:val="24"/>
            <w:lang w:val="en-US"/>
          </w:rPr>
          <w:t>genotype.</w:t>
        </w:r>
      </w:ins>
    </w:p>
    <w:p w14:paraId="71282E2A" w14:textId="44EEA616" w:rsidR="00B56921" w:rsidRPr="004F521C" w:rsidDel="00B56921" w:rsidRDefault="00B56921" w:rsidP="00B56921">
      <w:pPr>
        <w:widowControl w:val="0"/>
        <w:spacing w:after="0" w:line="480" w:lineRule="auto"/>
        <w:ind w:firstLine="720"/>
        <w:rPr>
          <w:del w:id="79" w:author="Christoffer Vissing" w:date="2023-09-25T14:47:00Z"/>
          <w:rFonts w:ascii="Times New Roman" w:hAnsi="Times New Roman" w:cs="Times New Roman"/>
          <w:sz w:val="24"/>
          <w:szCs w:val="24"/>
          <w:lang w:val="en-US"/>
        </w:rPr>
      </w:pPr>
    </w:p>
    <w:p w14:paraId="37FD1649"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Fat replacement of skeletal muscle</w:t>
      </w:r>
    </w:p>
    <w:p w14:paraId="232A8A0D" w14:textId="353240FE" w:rsidR="00995C1D" w:rsidRPr="004F521C" w:rsidRDefault="00903053"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Compared to healthy controls, TTNtv carriers had a roughly 30% higher fat fraction in back, thigh, and calf muscles—equivalent to 17 years of aging in our study—while it was about 20% higher than in patients with non-TTNtv genetic DCM. </w:t>
      </w:r>
      <w:r w:rsidR="00F4339F" w:rsidRPr="004F521C">
        <w:rPr>
          <w:rFonts w:ascii="Times New Roman" w:hAnsi="Times New Roman" w:cs="Times New Roman"/>
          <w:sz w:val="24"/>
          <w:szCs w:val="24"/>
          <w:lang w:val="en-US"/>
        </w:rPr>
        <w:t xml:space="preserve">In comparison, a previous MRI study in an unselected cohort of female carriers of pathogenic variants in </w:t>
      </w:r>
      <w:r w:rsidR="00F4339F" w:rsidRPr="004F521C">
        <w:rPr>
          <w:rFonts w:ascii="Times New Roman" w:hAnsi="Times New Roman" w:cs="Times New Roman"/>
          <w:i/>
          <w:iCs/>
          <w:sz w:val="24"/>
          <w:szCs w:val="24"/>
          <w:lang w:val="en-US"/>
        </w:rPr>
        <w:t>DMD</w:t>
      </w:r>
      <w:r w:rsidR="00F4339F" w:rsidRPr="004F521C">
        <w:rPr>
          <w:rFonts w:ascii="Times New Roman" w:hAnsi="Times New Roman" w:cs="Times New Roman"/>
          <w:sz w:val="24"/>
          <w:szCs w:val="24"/>
          <w:lang w:val="en-US"/>
        </w:rPr>
        <w:t xml:space="preserve">, found a 50% higher fat fraction </w:t>
      </w:r>
      <w:r w:rsidR="00C34166" w:rsidRPr="004F521C">
        <w:rPr>
          <w:rFonts w:ascii="Times New Roman" w:hAnsi="Times New Roman" w:cs="Times New Roman"/>
          <w:sz w:val="24"/>
          <w:szCs w:val="24"/>
          <w:lang w:val="en-US"/>
        </w:rPr>
        <w:t xml:space="preserve">in </w:t>
      </w:r>
      <w:r w:rsidR="00F4339F" w:rsidRPr="004F521C">
        <w:rPr>
          <w:rFonts w:ascii="Times New Roman" w:hAnsi="Times New Roman" w:cs="Times New Roman"/>
          <w:sz w:val="24"/>
          <w:szCs w:val="24"/>
          <w:lang w:val="en-US"/>
        </w:rPr>
        <w:t xml:space="preserve">leg muscles relative to matched controls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{"citationID":"DvwZi6sM","properties":{"formattedCitation":"\\super 31\\nosupersub{}","plainCitation":"31","noteIndex":0},"citationItems":[{"id":2888,"uris":["http://zotero.org/users/2403727/items/4I2WLW7I"],"itemData":{"id":2888,"type":"article-journal","abstract":"Objective: To explore fat replacement, muscle strength, and clinical features in women heterozygous for a pathogenic DMD variant, we prospectively examined 53 women, assuming that some of these women-despite of the recessive X-linked inheritance-manifested clinical symptoms. Methods: We performed a cross-sectional observational study using MRI and stationary dynamometry of lower extremities, extracted blood muscle biomarkers, and investigated subjective complaints. Results were compared with 19 healthy women. Results: DMD variant carriers were weaker and had higher fat fractions than controls in all investigated muscle groups (p &lt; 0.02). Fat fractions were 18% in carriers vs. 11% in controls in thighs (p = 0.008), and 15 vs. 11% in calf muscles (p = 0.032). Seventy-two percent had fat fractions deviating from controls by two standard deviations (SDs) in one or more of the 16 investigated muscle groups. On strength testing, 40% of the carriers had results deviating from control muscle strength by two SDs in one or more dynamometry assessments. Forty-three carriers (81%) had either reduced muscle strength (&lt;2 SDs from control mean) and/or elevated muscle fat fraction (&gt;2 SDs from control mean). Thirty of these had subjective symptoms. Blood creatine kinase and myoglobin were elevated in 57% of the carriers. Conclusion: Using quantitative methods, this study shows that both clinically symptomatic and asymptomatic women with pathogenic DMD variants show a high prevalence of muscle affection. Longitudinal studies in female carriers of pathogenic DMD variants are needed to follow the evolution of these changes.","container-title":"Frontiers in Neurology","DOI":"10.3389/fneur.2021.707837","ISSN":"1664-2295","journalAbbreviation":"Front Neurol","language":"eng","note":"PMID: 34539555\nPMCID: PMC8446520","page":"707837","source":"PubMed","title":"Quantitative Muscle MRI and Clinical Findings in Women With Pathogenic Dystrophin Gene Variants","volume":"12","author":[{"family":"Fornander","given":"Freja"},{"family":"Solheim","given":"Tuva Åsatun"},{"family":"Eisum","given":"Anne-Sofie Vibæk"},{"family":"Poulsen","given":"Nanna Scharff"},{"family":"Andersen","given":"Annarita Ghosh"},{"family":"Dahlqvist","given":"Julia Rebecka"},{"family":"Dunø","given":"Morten"},{"family":"Vissing","given":"John"}],"issued":{"date-parts":[["2021"]]}}}],"schema":"https://github.com/citation-style-language/schema/raw/master/csl-citation.json"}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31</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xml:space="preserve">, while fat fraction in patients with facioscapulohumeral dystrophy or Becker muscular dystrophy is generally higher by a factor of 2-3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{"citationID":"AtLE8DgR","properties":{"formattedCitation":"\\super 29\\nosupersub{}","plainCitation":"29","noteIndex":0},"citationItems":[{"id":108,"uris":["http://zotero.org/users/2403727/items/ZGTA6Q95"],"itemData":{"id":108,"type":"article-journal","abstract":"OBJECTIVE: In this study, involvement of paraspinal muscles in 50 patients with facioscapulohumeral dystrophy (FSHD) was evaluated using MRI.\nMETHODS: The Dixon MRI technique was used in this observational study to quantify muscle fat content of paraspinal and leg muscles. Muscle strength in the neck, back, and legs was assessed with a handheld dynamometer. All subjects completed the Low Back Pain Rating Scale questionnaire. MRI findings were compared with 31 age-matched controls and correlated to muscle strength, back pain, and MRI findings in lower extremities.\nRESULTS: The fat fraction in muscles was significantly higher in patients with FSHD than in controls: paraspinal fat fraction was 38% in patients vs 20% in controls, thigh fat fraction was 36% vs 11%, and calf fat fraction was 37% vs 11%. Increased paraspinal fat fraction correlated with D4Z4 repeat size, FSHD severity score, fat fraction of the thigh, and muscle strength in the back. The prevalence of back pain was 3 times higher in patients with FSHD vs controls, but back pain did not correlate with the paraspinal fat fraction.\nCONCLUSIONS: This study shows a prominent involvement of paraspinal muscles in patients with FSHD, which should be considered in the management of this condition.","container-title":"Neurology","DOI":"10.1212/WNL.0000000000000828","ISSN":"1526-632X","issue":"13","journalAbbreviation":"Neurology","language":"eng","note":"PMID: 25142899","page":"1178-1183","source":"PubMed","title":"Severe paraspinal muscle involvement in facioscapulohumeral muscular dystrophy","volume":"83","author":[{"family":"Dahlqvist","given":"Julia R."},{"family":"Vissing","given":"Christoffer R."},{"family":"Thomsen","given":"Carsten"},{"family":"Vissing","given":"John"}],"issued":{"date-parts":[["2014",9,23]]}}}],"schema":"https://github.com/citation-style-language/schema/raw/master/csl-citation.json"}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29</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Muscle fat fraction assessed by the Dixon technique is a sensitive tool to detect disease progression in myopathies</w:t>
      </w:r>
      <w:r w:rsidR="00C46E3B" w:rsidRPr="004F521C">
        <w:rPr>
          <w:rFonts w:ascii="Times New Roman" w:hAnsi="Times New Roman" w:cs="Times New Roman"/>
          <w:sz w:val="24"/>
          <w:szCs w:val="24"/>
          <w:lang w:val="en-US"/>
        </w:rPr>
        <w:t xml:space="preserve"> – with higher values indicating advanced muscle degeneration –</w:t>
      </w:r>
      <w:r w:rsidR="00E66B96" w:rsidRPr="004F521C">
        <w:rPr>
          <w:rFonts w:ascii="Times New Roman" w:hAnsi="Times New Roman" w:cs="Times New Roman"/>
          <w:sz w:val="24"/>
          <w:szCs w:val="24"/>
          <w:lang w:val="en-US"/>
        </w:rPr>
        <w:t xml:space="preserve"> </w:t>
      </w:r>
      <w:r w:rsidR="00E53399" w:rsidRPr="004F521C">
        <w:rPr>
          <w:rFonts w:ascii="Times New Roman" w:hAnsi="Times New Roman" w:cs="Times New Roman"/>
          <w:sz w:val="24"/>
          <w:szCs w:val="24"/>
          <w:lang w:val="en-US"/>
        </w:rPr>
        <w:t xml:space="preserve"> and</w:t>
      </w:r>
      <w:r w:rsidR="00F4339F" w:rsidRPr="004F521C">
        <w:rPr>
          <w:rFonts w:ascii="Times New Roman" w:hAnsi="Times New Roman" w:cs="Times New Roman"/>
          <w:sz w:val="24"/>
          <w:szCs w:val="24"/>
          <w:lang w:val="en-US"/>
        </w:rPr>
        <w:t xml:space="preserve"> can be identified prior to changes in muscle strength or functional tests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{"citationID":"l6jYxEQy","properties":{"formattedCitation":"\\super 32\\nosupersub{}","plainCitation":"32","noteIndex":0},"citationItems":[{"id":117,"uris":["http://zotero.org/users/2403727/items/QQJ5RZ54"],"itemData":{"id":117,"type":"article-journal","abstract":"There is no effective treatment available for facioscapulohumeral muscular dystrophy type 1 (FSHD1), but emerging therapies are under way that call for a better understanding of natural history in this condition. In this prospective, longitudinal study, we used quantitative MRI to assess yearly disease progression in patients with FSHD1. Ambulatory patients with confirmed diagnosis of FSHD1 (25/20 men/women, age 20-75 years, FSHD score: 0-12) were tested with 359-560-day interval between tests. Using the MRI Dixon technique, muscle fat replacement was evaluated in paraspinal, thigh, and calf muscles. Changes were compared with those in FSHD score, muscle strength (hand-held dynamometry), 6-minute-walk-distance, 14-step-stair-test, and 5-time-sit-to-stand-test. Composite absolute fat fraction of all assessed muscles increased by 0.036 (CI 0.026-0.046, P &lt; 0.001), with increases in all measured muscle groups. The clinical severity FSHD score worsened (10%, P &lt; 0.05), muscle strength decreased over the hip (8%), neck (8%), and back (17%) (P &lt; 0.05), but other strength measures, 6-minute-walk-distance, 5-times-sit-to-stand-test, and 14-step-stair-test were unchanged. Changes in muscle strength, FSHD score, and fat fraction did not correlate. This first study to systemically monitor quantitative fat replacement longitudinally in FSHD1 shows that MRI provides an objective measure of disease progression, often before changes can be appreciated in strength and functional tests. The study indicates that quantitative MRI can be a helpful end-point in follow-up and therapeutic trials of patients with FSHD1.","container-title":"Journal of Neurology","DOI":"10.1007/s00415-016-8361-3","ISSN":"1432-1459","issue":"3","journalAbbreviation":"J. Neurol.","language":"eng","note":"PMID: 28000006","page":"438-447","source":"PubMed","title":"MRI as outcome measure in facioscapulohumeral muscular dystrophy: 1-year follow-up of 45 patients","title-short":"MRI as outcome measure in facioscapulohumeral muscular dystrophy","volume":"264","author":[{"family":"Andersen","given":"Grete"},{"family":"Dahlqvist","given":"Julia R."},{"family":"Vissing","given":"Christoffer R."},{"family":"Heje","given":"Karen"},{"family":"Thomsen","given":"Carsten"},{"family":"Vissing","given":"John"}],"issued":{"date-parts":[["2017",3]]}}}],"schema":"https://github.com/citation-style-language/schema/raw/master/csl-citation.json"}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32</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Th</w:t>
      </w:r>
      <w:r w:rsidR="00C46E3B" w:rsidRPr="004F521C">
        <w:rPr>
          <w:rFonts w:ascii="Times New Roman" w:hAnsi="Times New Roman" w:cs="Times New Roman"/>
          <w:sz w:val="24"/>
          <w:szCs w:val="24"/>
          <w:lang w:val="en-US"/>
        </w:rPr>
        <w:t>i</w:t>
      </w:r>
      <w:r w:rsidR="00F4339F" w:rsidRPr="004F521C">
        <w:rPr>
          <w:rFonts w:ascii="Times New Roman" w:hAnsi="Times New Roman" w:cs="Times New Roman"/>
          <w:sz w:val="24"/>
          <w:szCs w:val="24"/>
          <w:lang w:val="en-US"/>
        </w:rPr>
        <w:t>s finding</w:t>
      </w:r>
      <w:r w:rsidR="00C46E3B" w:rsidRPr="004F521C">
        <w:rPr>
          <w:rFonts w:ascii="Times New Roman" w:hAnsi="Times New Roman" w:cs="Times New Roman"/>
          <w:sz w:val="24"/>
          <w:szCs w:val="24"/>
          <w:lang w:val="en-US"/>
        </w:rPr>
        <w:t xml:space="preserve"> is replicated in </w:t>
      </w:r>
      <w:r w:rsidR="00F4339F" w:rsidRPr="004F521C">
        <w:rPr>
          <w:rFonts w:ascii="Times New Roman" w:hAnsi="Times New Roman" w:cs="Times New Roman"/>
          <w:sz w:val="24"/>
          <w:szCs w:val="24"/>
          <w:lang w:val="en-US"/>
        </w:rPr>
        <w:t>our cohort, as we find a moderate</w:t>
      </w:r>
      <w:r w:rsidR="00B716D2"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increase in muscle fat fraction, but only</w:t>
      </w:r>
      <w:r w:rsidR="000C2351" w:rsidRPr="004F521C">
        <w:rPr>
          <w:rFonts w:ascii="Times New Roman" w:hAnsi="Times New Roman" w:cs="Times New Roman"/>
          <w:sz w:val="24"/>
          <w:szCs w:val="24"/>
          <w:lang w:val="en-US"/>
        </w:rPr>
        <w:t xml:space="preserve"> </w:t>
      </w:r>
      <w:proofErr w:type="spellStart"/>
      <w:r w:rsidR="00C46E3B" w:rsidRPr="004F521C">
        <w:rPr>
          <w:rFonts w:ascii="Times New Roman" w:hAnsi="Times New Roman" w:cs="Times New Roman"/>
          <w:sz w:val="24"/>
          <w:szCs w:val="24"/>
          <w:lang w:val="en-US"/>
        </w:rPr>
        <w:t>negligeble</w:t>
      </w:r>
      <w:proofErr w:type="spellEnd"/>
      <w:r w:rsidR="00C46E3B" w:rsidRPr="004F521C">
        <w:rPr>
          <w:rFonts w:ascii="Times New Roman" w:hAnsi="Times New Roman" w:cs="Times New Roman"/>
          <w:sz w:val="24"/>
          <w:szCs w:val="24"/>
          <w:lang w:val="en-US"/>
        </w:rPr>
        <w:t xml:space="preserve"> </w:t>
      </w:r>
      <w:r w:rsidR="000C2351" w:rsidRPr="004F521C">
        <w:rPr>
          <w:rFonts w:ascii="Times New Roman" w:hAnsi="Times New Roman" w:cs="Times New Roman"/>
          <w:sz w:val="24"/>
          <w:szCs w:val="24"/>
          <w:lang w:val="en-US"/>
        </w:rPr>
        <w:t xml:space="preserve">reduction </w:t>
      </w:r>
      <w:r w:rsidR="00F4339F" w:rsidRPr="004F521C">
        <w:rPr>
          <w:rFonts w:ascii="Times New Roman" w:hAnsi="Times New Roman" w:cs="Times New Roman"/>
          <w:sz w:val="24"/>
          <w:szCs w:val="24"/>
          <w:lang w:val="en-US"/>
        </w:rPr>
        <w:t xml:space="preserve">of muscle function. </w:t>
      </w:r>
      <w:r w:rsidR="00C46E3B" w:rsidRPr="004F521C">
        <w:rPr>
          <w:rFonts w:ascii="Times New Roman" w:hAnsi="Times New Roman" w:cs="Times New Roman"/>
          <w:sz w:val="24"/>
          <w:szCs w:val="24"/>
          <w:lang w:val="en-US"/>
        </w:rPr>
        <w:t>In this study, w</w:t>
      </w:r>
      <w:r w:rsidR="00F4339F" w:rsidRPr="004F521C">
        <w:rPr>
          <w:rFonts w:ascii="Times New Roman" w:hAnsi="Times New Roman" w:cs="Times New Roman"/>
          <w:sz w:val="24"/>
          <w:szCs w:val="24"/>
          <w:lang w:val="en-US"/>
        </w:rPr>
        <w:t>e can</w:t>
      </w:r>
      <w:r w:rsidR="00B716D2" w:rsidRPr="004F521C">
        <w:rPr>
          <w:rFonts w:ascii="Times New Roman" w:hAnsi="Times New Roman" w:cs="Times New Roman"/>
          <w:sz w:val="24"/>
          <w:szCs w:val="24"/>
          <w:lang w:val="en-US"/>
        </w:rPr>
        <w:t>no</w:t>
      </w:r>
      <w:r w:rsidR="00F4339F" w:rsidRPr="004F521C">
        <w:rPr>
          <w:rFonts w:ascii="Times New Roman" w:hAnsi="Times New Roman" w:cs="Times New Roman"/>
          <w:sz w:val="24"/>
          <w:szCs w:val="24"/>
          <w:lang w:val="en-US"/>
        </w:rPr>
        <w:t xml:space="preserve">t accurately determine the degree </w:t>
      </w:r>
      <w:r w:rsidR="00C46E3B" w:rsidRPr="004F521C">
        <w:rPr>
          <w:rFonts w:ascii="Times New Roman" w:hAnsi="Times New Roman" w:cs="Times New Roman"/>
          <w:sz w:val="24"/>
          <w:szCs w:val="24"/>
          <w:lang w:val="en-US"/>
        </w:rPr>
        <w:t xml:space="preserve">to which </w:t>
      </w:r>
      <w:r w:rsidR="00F4339F" w:rsidRPr="004F521C">
        <w:rPr>
          <w:rFonts w:ascii="Times New Roman" w:hAnsi="Times New Roman" w:cs="Times New Roman"/>
          <w:sz w:val="24"/>
          <w:szCs w:val="24"/>
          <w:lang w:val="en-US"/>
        </w:rPr>
        <w:t xml:space="preserve">skeletal muscle involvement is </w:t>
      </w:r>
      <w:r w:rsidR="00C46E3B" w:rsidRPr="004F521C">
        <w:rPr>
          <w:rFonts w:ascii="Times New Roman" w:hAnsi="Times New Roman" w:cs="Times New Roman"/>
          <w:sz w:val="24"/>
          <w:szCs w:val="24"/>
          <w:lang w:val="en-US"/>
        </w:rPr>
        <w:t>directly related</w:t>
      </w:r>
      <w:r w:rsidR="00F4339F" w:rsidRPr="004F521C">
        <w:rPr>
          <w:rFonts w:ascii="Times New Roman" w:hAnsi="Times New Roman" w:cs="Times New Roman"/>
          <w:sz w:val="24"/>
          <w:szCs w:val="24"/>
          <w:lang w:val="en-US"/>
        </w:rPr>
        <w:t xml:space="preserve"> </w:t>
      </w:r>
      <w:r w:rsidR="00C46E3B" w:rsidRPr="004F521C">
        <w:rPr>
          <w:rFonts w:ascii="Times New Roman" w:hAnsi="Times New Roman" w:cs="Times New Roman"/>
          <w:sz w:val="24"/>
          <w:szCs w:val="24"/>
          <w:lang w:val="en-US"/>
        </w:rPr>
        <w:t>to the</w:t>
      </w:r>
      <w:r w:rsidR="00F4339F" w:rsidRPr="004F521C">
        <w:rPr>
          <w:rFonts w:ascii="Times New Roman" w:hAnsi="Times New Roman" w:cs="Times New Roman"/>
          <w:sz w:val="24"/>
          <w:szCs w:val="24"/>
          <w:lang w:val="en-US"/>
        </w:rPr>
        <w:t xml:space="preserve"> molecular defect or is secondary to other factors. However, </w:t>
      </w:r>
      <w:r w:rsidR="003E2456" w:rsidRPr="004F521C">
        <w:rPr>
          <w:rFonts w:ascii="Times New Roman" w:hAnsi="Times New Roman" w:cs="Times New Roman"/>
          <w:sz w:val="24"/>
          <w:szCs w:val="24"/>
          <w:lang w:val="en-US"/>
        </w:rPr>
        <w:t>cardiac</w:t>
      </w:r>
      <w:r w:rsidR="00F4339F" w:rsidRPr="004F521C">
        <w:rPr>
          <w:rFonts w:ascii="Times New Roman" w:hAnsi="Times New Roman" w:cs="Times New Roman"/>
          <w:sz w:val="24"/>
          <w:szCs w:val="24"/>
          <w:lang w:val="en-US"/>
        </w:rPr>
        <w:t xml:space="preserve"> function was</w:t>
      </w:r>
      <w:r w:rsidR="005724F8" w:rsidRPr="004F521C">
        <w:rPr>
          <w:rFonts w:ascii="Times New Roman" w:hAnsi="Times New Roman" w:cs="Times New Roman"/>
          <w:sz w:val="24"/>
          <w:szCs w:val="24"/>
          <w:lang w:val="en-US"/>
        </w:rPr>
        <w:t xml:space="preserve"> relatively</w:t>
      </w:r>
      <w:r w:rsidR="00F4339F" w:rsidRPr="004F521C">
        <w:rPr>
          <w:rFonts w:ascii="Times New Roman" w:hAnsi="Times New Roman" w:cs="Times New Roman"/>
          <w:sz w:val="24"/>
          <w:szCs w:val="24"/>
          <w:lang w:val="en-US"/>
        </w:rPr>
        <w:t xml:space="preserve"> </w:t>
      </w:r>
      <w:r w:rsidR="005724F8" w:rsidRPr="004F521C">
        <w:rPr>
          <w:rFonts w:ascii="Times New Roman" w:hAnsi="Times New Roman" w:cs="Times New Roman"/>
          <w:sz w:val="24"/>
          <w:szCs w:val="24"/>
          <w:lang w:val="en-US"/>
        </w:rPr>
        <w:t>intact in TTNtv-participants</w:t>
      </w:r>
      <w:r w:rsidR="00F4339F" w:rsidRPr="004F521C">
        <w:rPr>
          <w:rFonts w:ascii="Times New Roman" w:hAnsi="Times New Roman" w:cs="Times New Roman"/>
          <w:sz w:val="24"/>
          <w:szCs w:val="24"/>
          <w:lang w:val="en-US"/>
        </w:rPr>
        <w:t>, fat fraction was not associated with physical activity levels</w:t>
      </w:r>
      <w:r w:rsidR="008954E7" w:rsidRPr="004F521C">
        <w:rPr>
          <w:rFonts w:ascii="Times New Roman" w:hAnsi="Times New Roman" w:cs="Times New Roman"/>
          <w:sz w:val="24"/>
          <w:szCs w:val="24"/>
          <w:lang w:val="en-US"/>
        </w:rPr>
        <w:t>,</w:t>
      </w:r>
      <w:r w:rsidR="00086D7B" w:rsidRPr="004F521C">
        <w:rPr>
          <w:rFonts w:ascii="Times New Roman" w:hAnsi="Times New Roman" w:cs="Times New Roman"/>
          <w:sz w:val="24"/>
          <w:szCs w:val="24"/>
          <w:lang w:val="en-US"/>
        </w:rPr>
        <w:t xml:space="preserve"> and </w:t>
      </w:r>
      <w:r w:rsidR="005E5A69" w:rsidRPr="004F521C">
        <w:rPr>
          <w:rFonts w:ascii="Times New Roman" w:hAnsi="Times New Roman" w:cs="Times New Roman"/>
          <w:sz w:val="24"/>
          <w:szCs w:val="24"/>
          <w:lang w:val="en-US"/>
        </w:rPr>
        <w:t xml:space="preserve">fat fraction </w:t>
      </w:r>
      <w:r w:rsidR="00086D7B" w:rsidRPr="004F521C">
        <w:rPr>
          <w:rFonts w:ascii="Times New Roman" w:hAnsi="Times New Roman" w:cs="Times New Roman"/>
          <w:sz w:val="24"/>
          <w:szCs w:val="24"/>
          <w:lang w:val="en-US"/>
        </w:rPr>
        <w:t xml:space="preserve">was lower than in patients with </w:t>
      </w:r>
      <w:r w:rsidR="005724F8" w:rsidRPr="004F521C">
        <w:rPr>
          <w:rFonts w:ascii="Times New Roman" w:hAnsi="Times New Roman" w:cs="Times New Roman"/>
          <w:sz w:val="24"/>
          <w:szCs w:val="24"/>
          <w:lang w:val="en-US"/>
        </w:rPr>
        <w:t>non-TTNtv genetic DCM.</w:t>
      </w:r>
      <w:r w:rsidR="00086D7B" w:rsidRPr="004F521C">
        <w:rPr>
          <w:rFonts w:ascii="Times New Roman" w:hAnsi="Times New Roman" w:cs="Times New Roman"/>
          <w:sz w:val="24"/>
          <w:szCs w:val="24"/>
          <w:lang w:val="en-US"/>
        </w:rPr>
        <w:t xml:space="preserve"> Also,</w:t>
      </w:r>
      <w:r w:rsidR="00F4339F" w:rsidRPr="004F521C">
        <w:rPr>
          <w:rFonts w:ascii="Times New Roman" w:hAnsi="Times New Roman" w:cs="Times New Roman"/>
          <w:sz w:val="24"/>
          <w:szCs w:val="24"/>
          <w:lang w:val="en-US"/>
        </w:rPr>
        <w:t xml:space="preserve"> the myopathic </w:t>
      </w:r>
      <w:r w:rsidR="00F4339F" w:rsidRPr="004F521C">
        <w:rPr>
          <w:rFonts w:ascii="Times New Roman" w:hAnsi="Times New Roman" w:cs="Times New Roman"/>
          <w:sz w:val="24"/>
          <w:szCs w:val="24"/>
          <w:lang w:val="en-US"/>
        </w:rPr>
        <w:lastRenderedPageBreak/>
        <w:t>findings on skeletal muscle biopsies are not typically associated with low perfusion or hypoxia</w:t>
      </w:r>
      <w:r w:rsidR="0020255F"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{"citationID":"4TIGYME4","properties":{"formattedCitation":"\\super 33\\nosupersub{}","plainCitation":"33","noteIndex":0},"citationItems":[{"id":3914,"uris":["http://zotero.org/users/2403727/items/RCXCWF2D"],"itemData":{"id":3914,"type":"article-journal","abstract":"It has long been observed that heart failure (HF) is associated with measures of systemic inflammation. In recent years, there have been significant advancements in our understanding of how inflammation contributes to the pathogenesis and progression of HF. However, although numerous studies have validated the association between measures of inflammation and HF severity and prognosis, clinical trials of anti-inflammatory therapies have proven mostly unsuccessful. On this backdrop emerges the yet unmet goal of targeting precise phenotypes within the syndrome of HF; if such precise definitions can be realized, and with better understanding of the roles played by specific inflammatory mediators, the expectation is that targeted anti-inflammatory therapies may improve prognosis in patients whose HF is driven by inflammatory pathobiology. Here, the authors describe mechanistic links between inflammation and HF, discuss traditional and novel inflammatory biomarkers, and summarize the latest evidence from clinical trials of anti-inflammatory therapies.","container-title":"Journal of the American College of Cardiology","DOI":"10.1016/j.jacc.2020.01.014","ISSN":"1558-3597","issue":"11","journalAbbreviation":"J Am Coll Cardiol","language":"eng","note":"PMID: 32192660","page":"1324-1340","source":"PubMed","title":"Inflammation in Heart Failure: JACC State-of-the-Art Review","title-short":"Inflammation in Heart Failure","volume":"75","author":[{"family":"Murphy","given":"Sean P."},{"family":"Kakkar","given":"Rahul"},{"family":"McCarthy","given":"Cian P."},{"family":"Januzzi","given":"James L."}],"issued":{"date-parts":[["2020",3,24]]}}}],"schema":"https://github.com/citation-style-language/schema/raw/master/csl-citation.json"}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33</w:t>
      </w:r>
      <w:r w:rsidR="006A7360"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xml:space="preserve">, suggesting that the cellular defect is </w:t>
      </w:r>
      <w:r w:rsidR="00EC4409" w:rsidRPr="004F521C">
        <w:rPr>
          <w:rFonts w:ascii="Times New Roman" w:hAnsi="Times New Roman" w:cs="Times New Roman"/>
          <w:sz w:val="24"/>
          <w:szCs w:val="24"/>
          <w:lang w:val="en-US"/>
        </w:rPr>
        <w:t xml:space="preserve">more </w:t>
      </w:r>
      <w:r w:rsidR="00F4339F" w:rsidRPr="004F521C">
        <w:rPr>
          <w:rFonts w:ascii="Times New Roman" w:hAnsi="Times New Roman" w:cs="Times New Roman"/>
          <w:sz w:val="24"/>
          <w:szCs w:val="24"/>
          <w:lang w:val="en-US"/>
        </w:rPr>
        <w:t xml:space="preserve">likely to be caused by TTNtv. </w:t>
      </w:r>
      <w:r w:rsidR="00995C1D" w:rsidRPr="004F521C">
        <w:rPr>
          <w:rFonts w:ascii="Times New Roman" w:hAnsi="Times New Roman" w:cs="Times New Roman"/>
          <w:sz w:val="24"/>
          <w:szCs w:val="24"/>
          <w:lang w:val="en-US"/>
        </w:rPr>
        <w:t xml:space="preserve">Previous studies </w:t>
      </w:r>
      <w:r w:rsidR="00915BE1" w:rsidRPr="004F521C">
        <w:rPr>
          <w:rFonts w:ascii="Times New Roman" w:hAnsi="Times New Roman" w:cs="Times New Roman"/>
          <w:sz w:val="24"/>
          <w:szCs w:val="24"/>
          <w:lang w:val="en-US"/>
        </w:rPr>
        <w:t>investigating fat infiltration of skeletal muscle in heart fai</w:t>
      </w:r>
      <w:r w:rsidR="00594B6C" w:rsidRPr="004F521C">
        <w:rPr>
          <w:rFonts w:ascii="Times New Roman" w:hAnsi="Times New Roman" w:cs="Times New Roman"/>
          <w:sz w:val="24"/>
          <w:szCs w:val="24"/>
          <w:lang w:val="en-US"/>
        </w:rPr>
        <w:t>l</w:t>
      </w:r>
      <w:r w:rsidR="00915BE1" w:rsidRPr="004F521C">
        <w:rPr>
          <w:rFonts w:ascii="Times New Roman" w:hAnsi="Times New Roman" w:cs="Times New Roman"/>
          <w:sz w:val="24"/>
          <w:szCs w:val="24"/>
          <w:lang w:val="en-US"/>
        </w:rPr>
        <w:t xml:space="preserve">ure, have </w:t>
      </w:r>
      <w:r w:rsidR="00594B6C" w:rsidRPr="004F521C">
        <w:rPr>
          <w:rFonts w:ascii="Times New Roman" w:hAnsi="Times New Roman" w:cs="Times New Roman"/>
          <w:sz w:val="24"/>
          <w:szCs w:val="24"/>
          <w:lang w:val="en-US"/>
        </w:rPr>
        <w:t>used</w:t>
      </w:r>
      <w:r w:rsidR="00915BE1" w:rsidRPr="004F521C">
        <w:rPr>
          <w:rFonts w:ascii="Times New Roman" w:hAnsi="Times New Roman" w:cs="Times New Roman"/>
          <w:sz w:val="24"/>
          <w:szCs w:val="24"/>
          <w:lang w:val="en-US"/>
        </w:rPr>
        <w:t xml:space="preserve"> computed tomography as the imaging modality</w:t>
      </w:r>
      <w:r w:rsidR="003E2456" w:rsidRPr="004F521C">
        <w:rPr>
          <w:rFonts w:ascii="Times New Roman" w:hAnsi="Times New Roman" w:cs="Times New Roman"/>
          <w:sz w:val="24"/>
          <w:szCs w:val="24"/>
          <w:lang w:val="en-US"/>
        </w:rPr>
        <w:t xml:space="preserve"> (a </w:t>
      </w:r>
      <w:proofErr w:type="spellStart"/>
      <w:r w:rsidR="003E2456" w:rsidRPr="004F521C">
        <w:rPr>
          <w:rFonts w:ascii="Times New Roman" w:hAnsi="Times New Roman" w:cs="Times New Roman"/>
          <w:sz w:val="24"/>
          <w:szCs w:val="24"/>
          <w:lang w:val="en-US"/>
        </w:rPr>
        <w:t>semiquantative</w:t>
      </w:r>
      <w:proofErr w:type="spellEnd"/>
      <w:r w:rsidR="003E2456" w:rsidRPr="004F521C">
        <w:rPr>
          <w:rFonts w:ascii="Times New Roman" w:hAnsi="Times New Roman" w:cs="Times New Roman"/>
          <w:sz w:val="24"/>
          <w:szCs w:val="24"/>
          <w:lang w:val="en-US"/>
        </w:rPr>
        <w:t xml:space="preserve"> method)</w:t>
      </w:r>
      <w:r w:rsidR="00384653" w:rsidRPr="004F521C">
        <w:rPr>
          <w:rFonts w:ascii="Times New Roman" w:hAnsi="Times New Roman" w:cs="Times New Roman"/>
          <w:sz w:val="24"/>
          <w:szCs w:val="24"/>
          <w:lang w:val="en-US"/>
        </w:rPr>
        <w:t>, studied thigh muscles,</w:t>
      </w:r>
      <w:r w:rsidR="00915BE1" w:rsidRPr="004F521C">
        <w:rPr>
          <w:rFonts w:ascii="Times New Roman" w:hAnsi="Times New Roman" w:cs="Times New Roman"/>
          <w:sz w:val="24"/>
          <w:szCs w:val="24"/>
          <w:lang w:val="en-US"/>
        </w:rPr>
        <w:t xml:space="preserve"> and have primarily focused on the association between inter- and intramuscular fat on dev</w:t>
      </w:r>
      <w:r w:rsidR="00594B6C" w:rsidRPr="004F521C">
        <w:rPr>
          <w:rFonts w:ascii="Times New Roman" w:hAnsi="Times New Roman" w:cs="Times New Roman"/>
          <w:sz w:val="24"/>
          <w:szCs w:val="24"/>
          <w:lang w:val="en-US"/>
        </w:rPr>
        <w:t>el</w:t>
      </w:r>
      <w:r w:rsidR="00915BE1" w:rsidRPr="004F521C">
        <w:rPr>
          <w:rFonts w:ascii="Times New Roman" w:hAnsi="Times New Roman" w:cs="Times New Roman"/>
          <w:sz w:val="24"/>
          <w:szCs w:val="24"/>
          <w:lang w:val="en-US"/>
        </w:rPr>
        <w:t>oping heart failure or adverse cardiovascular outcomes</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{"citationID":"KRDi8HNC","properties":{"formattedCitation":"\\super 22, 34\\nosupersub{}","plainCitation":"22, 34","noteIndex":0},"citationItems":[{"id":3904,"uris":["http://zotero.org/users/2403727/items/DK9Y6DJI"],"itemData":{"id":3904,"type":"article-journal","abstract":"BACKGROUND: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D."}],"issued":{"date-parts":[["2022",7]]}}},{"id":3937,"uris":["http://zotero.org/users/2403727/items/ARDKDFCN"],"itemData":{"id":3937,"type":"article-journal","abstract":"Skeletal muscle atrophy is an independent prognostic predictor for patients with chronic heart failure, and the concept of sarcopenia is drawing attention. Furthermore, the importance of not only muscle mass but also ectopic fat has been pointed out. However, there is a lack of consensus on the implications of ectopic fat for the prognosis in patients with nonischemic cardiomyopathy. We investigated whether ectopic fat in the thigh affects the prognosis of nonischemic cardiomyopathy. This prospective study recruited 145 patients diagnosed with nonischemic cardiomyopathy between September 2017 and January 2020. Finally, 93 patients with a reduced ejection fraction were enrolled. The clinical end points were cardiovascular death or unexpected rehospitalization because of a cardiac event. Using computed tomography, the percentage of intramuscular fat (%IMF) in the thigh was measured in all patients. Patients were divided into 2 groups based on the median %IMF. The results of Spearman's correlation coefficient analysis revealed a correlation among %IMF and peak oxygen uptake (Spearman r = -0.221, p = 0.036). Kaplan-Meier analysis results showed significantly higher risk of adverse events in the high %IMF group (log-rank p = 0.013). Multivariate Cox regression analysis results revealed the %IMF as an independent factor for adverse events (hazard ratio 1.361; 95% confidence interval 1.043 to 1.745; p = 0.018). In conclusion, %IMF may have adverse consequences such as increased cardiac events in patients with nonischemic cardiomyopathy with a reduced ejection fraction.","container-title":"The American Journal of Cardiology","DOI":"10.1016/j.amjcard.2021.12.059","ISSN":"1879-1913","journalAbbreviation":"Am J Cardiol","language":"eng","note":"PMID: 35067348","page":"113-119","source":"PubMed","title":"Thigh Intramuscular Fat on Prognosis of Patients With Nonischemic Cardiomyopathy","volume":"169","author":[{"family":"Yoshida","given":"Toshitake"},{"family":"Shibata","given":"Atsushi"},{"family":"Tanihata","given":"Akiko"},{"family":"Hayashi","given":"Hiroya"},{"family":"Yamaguchi","given":"Yumi"},{"family":"Kitada","given":"Ryoko"},{"family":"Ehara","given":"Shoichi"},{"family":"Izumiya","given":"Yasuhiro"},{"family":"Yoshiyama","given":"Minoru"}],"issued":{"date-parts":[["2022",4,15]]}}}],"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22, 34</w:t>
      </w:r>
      <w:r w:rsidR="006A7360" w:rsidRPr="004F521C">
        <w:rPr>
          <w:rFonts w:ascii="Times New Roman" w:hAnsi="Times New Roman" w:cs="Times New Roman"/>
          <w:sz w:val="24"/>
          <w:szCs w:val="24"/>
          <w:lang w:val="en-US"/>
        </w:rPr>
        <w:fldChar w:fldCharType="end"/>
      </w:r>
      <w:r w:rsidR="00915BE1" w:rsidRPr="004F521C">
        <w:rPr>
          <w:rFonts w:ascii="Times New Roman" w:hAnsi="Times New Roman" w:cs="Times New Roman"/>
          <w:sz w:val="24"/>
          <w:szCs w:val="24"/>
          <w:lang w:val="en-US"/>
        </w:rPr>
        <w:t>. The “Health, Aging and Body Composition” study included a</w:t>
      </w:r>
      <w:r w:rsidR="00D0230A" w:rsidRPr="004F521C">
        <w:rPr>
          <w:rFonts w:ascii="Times New Roman" w:hAnsi="Times New Roman" w:cs="Times New Roman"/>
          <w:sz w:val="24"/>
          <w:szCs w:val="24"/>
          <w:lang w:val="en-US"/>
        </w:rPr>
        <w:t xml:space="preserve">n elderly (70-79 year-old) population-cohort from the US with a median follow-up of 12 years and found </w:t>
      </w:r>
      <w:r w:rsidR="008954E7" w:rsidRPr="004F521C">
        <w:rPr>
          <w:rFonts w:ascii="Times New Roman" w:hAnsi="Times New Roman" w:cs="Times New Roman"/>
          <w:sz w:val="24"/>
          <w:szCs w:val="24"/>
          <w:lang w:val="en-US"/>
        </w:rPr>
        <w:t xml:space="preserve">that </w:t>
      </w:r>
      <w:r w:rsidR="00D0230A" w:rsidRPr="004F521C">
        <w:rPr>
          <w:rFonts w:ascii="Times New Roman" w:hAnsi="Times New Roman" w:cs="Times New Roman"/>
          <w:sz w:val="24"/>
          <w:szCs w:val="24"/>
          <w:lang w:val="en-US"/>
        </w:rPr>
        <w:t xml:space="preserve">higher intramuscular, but not </w:t>
      </w:r>
      <w:proofErr w:type="spellStart"/>
      <w:r w:rsidR="003E2456" w:rsidRPr="004F521C">
        <w:rPr>
          <w:rFonts w:ascii="Times New Roman" w:hAnsi="Times New Roman" w:cs="Times New Roman"/>
          <w:sz w:val="24"/>
          <w:szCs w:val="24"/>
          <w:lang w:val="en-US"/>
        </w:rPr>
        <w:t>i</w:t>
      </w:r>
      <w:proofErr w:type="spellEnd"/>
      <w:r w:rsidR="000A744B" w:rsidRPr="004F521C">
        <w:rPr>
          <w:rFonts w:ascii="Times New Roman" w:hAnsi="Times New Roman" w:cs="Times New Roman"/>
          <w:sz w:val="24"/>
          <w:szCs w:val="24"/>
          <w:lang w:val="en-US"/>
        </w:rPr>
        <w:pgNum/>
      </w:r>
      <w:proofErr w:type="spellStart"/>
      <w:r w:rsidR="000A744B" w:rsidRPr="004F521C">
        <w:rPr>
          <w:rFonts w:ascii="Times New Roman" w:hAnsi="Times New Roman" w:cs="Times New Roman"/>
          <w:sz w:val="24"/>
          <w:szCs w:val="24"/>
          <w:lang w:val="en-US"/>
        </w:rPr>
        <w:t>ntermuscular</w:t>
      </w:r>
      <w:proofErr w:type="spellEnd"/>
      <w:r w:rsidR="00D0230A" w:rsidRPr="004F521C">
        <w:rPr>
          <w:rFonts w:ascii="Times New Roman" w:hAnsi="Times New Roman" w:cs="Times New Roman"/>
          <w:sz w:val="24"/>
          <w:szCs w:val="24"/>
          <w:lang w:val="en-US"/>
        </w:rPr>
        <w:t xml:space="preserve"> fat infiltration at baseline</w:t>
      </w:r>
      <w:r w:rsidR="00835B47" w:rsidRPr="004F521C">
        <w:rPr>
          <w:rFonts w:ascii="Times New Roman" w:hAnsi="Times New Roman" w:cs="Times New Roman"/>
          <w:sz w:val="24"/>
          <w:szCs w:val="24"/>
          <w:lang w:val="en-US"/>
        </w:rPr>
        <w:t>,</w:t>
      </w:r>
      <w:r w:rsidR="00D0230A" w:rsidRPr="004F521C">
        <w:rPr>
          <w:rFonts w:ascii="Times New Roman" w:hAnsi="Times New Roman" w:cs="Times New Roman"/>
          <w:sz w:val="24"/>
          <w:szCs w:val="24"/>
          <w:lang w:val="en-US"/>
        </w:rPr>
        <w:t xml:space="preserve"> was associated with a higher risk of incident heart failure, </w:t>
      </w:r>
      <w:r w:rsidR="003E2456" w:rsidRPr="004F521C">
        <w:rPr>
          <w:rFonts w:ascii="Times New Roman" w:hAnsi="Times New Roman" w:cs="Times New Roman"/>
          <w:sz w:val="24"/>
          <w:szCs w:val="24"/>
          <w:lang w:val="en-US"/>
        </w:rPr>
        <w:t xml:space="preserve">also </w:t>
      </w:r>
      <w:r w:rsidR="00D0230A" w:rsidRPr="004F521C">
        <w:rPr>
          <w:rFonts w:ascii="Times New Roman" w:hAnsi="Times New Roman" w:cs="Times New Roman"/>
          <w:sz w:val="24"/>
          <w:szCs w:val="24"/>
          <w:lang w:val="en-US"/>
        </w:rPr>
        <w:t>when adjusting for comorbidities, demographic, metabolic and other risk factors</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{"citationID":"HBdpzQa7","properties":{"formattedCitation":"\\super 22\\nosupersub{}","plainCitation":"22","noteIndex":0},"citationItems":[{"id":3904,"uris":["http://zotero.org/users/2403727/items/DK9Y6DJI"],"itemData":{"id":3904,"type":"article-journal","abstract":"BACKGROUND: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22</w:t>
      </w:r>
      <w:r w:rsidR="006A7360" w:rsidRPr="004F521C">
        <w:rPr>
          <w:rFonts w:ascii="Times New Roman" w:hAnsi="Times New Roman" w:cs="Times New Roman"/>
          <w:sz w:val="24"/>
          <w:szCs w:val="24"/>
          <w:lang w:val="en-US"/>
        </w:rPr>
        <w:fldChar w:fldCharType="end"/>
      </w:r>
      <w:r w:rsidR="00D0230A" w:rsidRPr="004F521C">
        <w:rPr>
          <w:rFonts w:ascii="Times New Roman" w:hAnsi="Times New Roman" w:cs="Times New Roman"/>
          <w:sz w:val="24"/>
          <w:szCs w:val="24"/>
          <w:lang w:val="en-US"/>
        </w:rPr>
        <w:t>.</w:t>
      </w:r>
      <w:r w:rsidR="00384653" w:rsidRPr="004F521C">
        <w:rPr>
          <w:rFonts w:ascii="Times New Roman" w:hAnsi="Times New Roman" w:cs="Times New Roman"/>
          <w:sz w:val="24"/>
          <w:szCs w:val="24"/>
          <w:lang w:val="en-US"/>
        </w:rPr>
        <w:t xml:space="preserve"> In a Japanese study of 145 patients with non-ischemic cardiomyopathy</w:t>
      </w:r>
      <w:r w:rsidR="008A5EF3" w:rsidRPr="004F521C">
        <w:rPr>
          <w:rFonts w:ascii="Times New Roman" w:hAnsi="Times New Roman" w:cs="Times New Roman"/>
          <w:sz w:val="24"/>
          <w:szCs w:val="24"/>
          <w:lang w:val="en-US"/>
        </w:rPr>
        <w:t>, higher intramuscular fat concentrations were associated with a higher rate of a composite outcome of cardiovascular death and heart failure</w:t>
      </w:r>
      <w:r w:rsidR="003E2456" w:rsidRPr="004F521C">
        <w:rPr>
          <w:rFonts w:ascii="Times New Roman" w:hAnsi="Times New Roman" w:cs="Times New Roman"/>
          <w:sz w:val="24"/>
          <w:szCs w:val="24"/>
          <w:lang w:val="en-US"/>
        </w:rPr>
        <w:t xml:space="preserve"> hospitalization</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{"citationID":"CrVGs8IE","properties":{"formattedCitation":"\\super 34\\nosupersub{}","plainCitation":"34","noteIndex":0},"citationItems":[{"id":3937,"uris":["http://zotero.org/users/2403727/items/ARDKDFCN"],"itemData":{"id":3937,"type":"article-journal","abstract":"Skeletal muscle atrophy is an independent prognostic predictor for patients with chronic heart failure, and the concept of sarcopenia is drawing attention. Furthermore, the importance of not only muscle mass but also ectopic fat has been pointed out. However, there is a lack of consensus on the implications of ectopic fat for the prognosis in patients with nonischemic cardiomyopathy. We investigated whether ectopic fat in the thigh affects the prognosis of nonischemic cardiomyopathy. This prospective study recruited 145 patients diagnosed with nonischemic cardiomyopathy between September 2017 and January 2020. Finally, 93 patients with a reduced ejection fraction were enrolled. The clinical end points were cardiovascular death or unexpected rehospitalization because of a cardiac event. Using computed tomography, the percentage of intramuscular fat (%IMF) in the thigh was measured in all patients. Patients were divided into 2 groups based on the median %IMF. The results of Spearman's correlation coefficient analysis revealed a correlation among %IMF and peak oxygen uptake (Spearman r = -0.221, p = 0.036). Kaplan-Meier analysis results showed significantly higher risk of adverse events in the high %IMF group (log-rank p = 0.013). Multivariate Cox regression analysis results revealed the %IMF as an independent factor for adverse events (hazard ratio 1.361; 95% confidence interval 1.043 to 1.745; p = 0.018). In conclusion, %IMF may have adverse consequences such as increased cardiac events in patients with nonischemic cardiomyopathy with a reduced ejection fraction.","container-title":"The American Journal of Cardiology","DOI":"10.1016/j.amjcard.2021.12.059","ISSN":"1879-1913","journalAbbreviation":"Am J Cardiol","language":"eng","note":"PMID: 35067348","page":"113-119","source":"PubMed","title":"Thigh Intramuscular Fat on Prognosis of Patients With Nonischemic Cardiomyopathy","volume":"169","author":[{"family":"Yoshida","given":"Toshitake"},{"family":"Shibata","given":"Atsushi"},{"family":"Tanihata","given":"Akiko"},{"family":"Hayashi","given":"Hiroya"},{"family":"Yamaguchi","given":"Yumi"},{"family":"Kitada","given":"Ryoko"},{"family":"Ehara","given":"Shoichi"},{"family":"Izumiya","given":"Yasuhiro"},{"family":"Yoshiyama","given":"Minoru"}],"issued":{"date-parts":[["2022",4,15]]}}}],"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34</w:t>
      </w:r>
      <w:r w:rsidR="006A7360" w:rsidRPr="004F521C">
        <w:rPr>
          <w:rFonts w:ascii="Times New Roman" w:hAnsi="Times New Roman" w:cs="Times New Roman"/>
          <w:sz w:val="24"/>
          <w:szCs w:val="24"/>
          <w:lang w:val="en-US"/>
        </w:rPr>
        <w:fldChar w:fldCharType="end"/>
      </w:r>
      <w:r w:rsidR="008A5EF3" w:rsidRPr="004F521C">
        <w:rPr>
          <w:rFonts w:ascii="Times New Roman" w:hAnsi="Times New Roman" w:cs="Times New Roman"/>
          <w:sz w:val="24"/>
          <w:szCs w:val="24"/>
          <w:lang w:val="en-US"/>
        </w:rPr>
        <w:t>.</w:t>
      </w:r>
      <w:r w:rsidR="00835B47" w:rsidRPr="004F521C">
        <w:rPr>
          <w:rFonts w:ascii="Times New Roman" w:hAnsi="Times New Roman" w:cs="Times New Roman"/>
          <w:sz w:val="24"/>
          <w:szCs w:val="24"/>
          <w:lang w:val="en-US"/>
        </w:rPr>
        <w:t xml:space="preserve"> Taken together, these data suggest</w:t>
      </w:r>
      <w:r w:rsidR="000077B2" w:rsidRPr="004F521C">
        <w:rPr>
          <w:rFonts w:ascii="Times New Roman" w:hAnsi="Times New Roman" w:cs="Times New Roman"/>
          <w:sz w:val="24"/>
          <w:szCs w:val="24"/>
          <w:lang w:val="en-US"/>
        </w:rPr>
        <w:t xml:space="preserve"> that intramuscular fat infiltration</w:t>
      </w:r>
      <w:r w:rsidR="003914C6" w:rsidRPr="004F521C">
        <w:rPr>
          <w:rFonts w:ascii="Times New Roman" w:hAnsi="Times New Roman" w:cs="Times New Roman"/>
          <w:sz w:val="24"/>
          <w:szCs w:val="24"/>
          <w:lang w:val="en-US"/>
        </w:rPr>
        <w:t xml:space="preserve"> is a </w:t>
      </w:r>
      <w:r w:rsidR="0066697B" w:rsidRPr="004F521C">
        <w:rPr>
          <w:rFonts w:ascii="Times New Roman" w:hAnsi="Times New Roman" w:cs="Times New Roman"/>
          <w:sz w:val="24"/>
          <w:szCs w:val="24"/>
          <w:lang w:val="en-US"/>
        </w:rPr>
        <w:t xml:space="preserve">relevant </w:t>
      </w:r>
      <w:r w:rsidR="003914C6" w:rsidRPr="004F521C">
        <w:rPr>
          <w:rFonts w:ascii="Times New Roman" w:hAnsi="Times New Roman" w:cs="Times New Roman"/>
          <w:sz w:val="24"/>
          <w:szCs w:val="24"/>
          <w:lang w:val="en-US"/>
        </w:rPr>
        <w:t xml:space="preserve">prognostic marker </w:t>
      </w:r>
      <w:r w:rsidR="0066697B" w:rsidRPr="004F521C">
        <w:rPr>
          <w:rFonts w:ascii="Times New Roman" w:hAnsi="Times New Roman" w:cs="Times New Roman"/>
          <w:sz w:val="24"/>
          <w:szCs w:val="24"/>
          <w:lang w:val="en-US"/>
        </w:rPr>
        <w:t>in</w:t>
      </w:r>
      <w:r w:rsidR="003914C6" w:rsidRPr="004F521C">
        <w:rPr>
          <w:rFonts w:ascii="Times New Roman" w:hAnsi="Times New Roman" w:cs="Times New Roman"/>
          <w:sz w:val="24"/>
          <w:szCs w:val="24"/>
          <w:lang w:val="en-US"/>
        </w:rPr>
        <w:t xml:space="preserve"> heart failure</w:t>
      </w:r>
      <w:r w:rsidR="0066697B" w:rsidRPr="004F521C">
        <w:rPr>
          <w:rFonts w:ascii="Times New Roman" w:hAnsi="Times New Roman" w:cs="Times New Roman"/>
          <w:sz w:val="24"/>
          <w:szCs w:val="24"/>
          <w:lang w:val="en-US"/>
        </w:rPr>
        <w:t>, and</w:t>
      </w:r>
      <w:r w:rsidR="005E7C9F" w:rsidRPr="004F521C">
        <w:rPr>
          <w:rFonts w:ascii="Times New Roman" w:hAnsi="Times New Roman" w:cs="Times New Roman"/>
          <w:sz w:val="24"/>
          <w:szCs w:val="24"/>
          <w:lang w:val="en-US"/>
        </w:rPr>
        <w:t xml:space="preserve"> potentially</w:t>
      </w:r>
      <w:r w:rsidR="0066697B" w:rsidRPr="004F521C">
        <w:rPr>
          <w:rFonts w:ascii="Times New Roman" w:hAnsi="Times New Roman" w:cs="Times New Roman"/>
          <w:sz w:val="24"/>
          <w:szCs w:val="24"/>
          <w:lang w:val="en-US"/>
        </w:rPr>
        <w:t xml:space="preserve"> indicates molecular functional impairment intrinsic to all striated muscle tissue. Further studies,</w:t>
      </w:r>
      <w:r w:rsidR="005E7C9F" w:rsidRPr="004F521C">
        <w:rPr>
          <w:rFonts w:ascii="Times New Roman" w:hAnsi="Times New Roman" w:cs="Times New Roman"/>
          <w:sz w:val="24"/>
          <w:szCs w:val="24"/>
          <w:lang w:val="en-US"/>
        </w:rPr>
        <w:t xml:space="preserve"> </w:t>
      </w:r>
      <w:r w:rsidR="002876F7" w:rsidRPr="004F521C">
        <w:rPr>
          <w:rFonts w:ascii="Times New Roman" w:hAnsi="Times New Roman" w:cs="Times New Roman"/>
          <w:sz w:val="24"/>
          <w:szCs w:val="24"/>
          <w:lang w:val="en-US"/>
        </w:rPr>
        <w:t>investigating the progression of fat replacement of skeletal muscle and the mechanisms behind these associations are warranted.</w:t>
      </w:r>
    </w:p>
    <w:p w14:paraId="0EF96738" w14:textId="73011D47" w:rsidR="0095317A" w:rsidRPr="004F521C" w:rsidRDefault="0095317A"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Molecular alterations in skeletal muscle </w:t>
      </w:r>
    </w:p>
    <w:p w14:paraId="50074DC4" w14:textId="76AC6DA7"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 our study, the most common myopathic feature on muscle biopsy was internalized nuclei, as previously observed in titin-related myopathies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{"citationID":"Yl7ZX4bV","properties":{"formattedCitation":"\\super 35\\nosupersub{}","plainCitation":"35","noteIndex":0},"citationItems":[{"id":820,"uris":["http://zotero.org/users/2403727/items/C2RG7RQR"],"itemData":{"id":820,"type":"article-journal","abstract":"Abstract.  Titin-related myopathies are heterogeneous clinical conditions associated with mutations in TTN. To define their histopathologic boundaries and try t","container-title":"Journal of Neuropathology &amp; Experimental Neurology","DOI":"10.1093/jnen/nly095","ISSN":"0022-3069","issue":"12","journalAbbreviation":"J Neuropathol Exp Neurol","language":"en","page":"1101-1114","source":"academic-oup-com.ep.fjernadgang.kb.dk","title":"Loss of Sarcomeric Scaffolding as a Common Baseline Histopathologic Lesion in Titin-Related Myopathies","volume":"77","author":[{"family":"Ávila-Polo","given":"Rainiero"},{"family":"Malfatti","given":"Edoardo"},{"family":"Lornage","given":"Xavière"},{"family":"Cheraud","given":"Chrystel"},{"family":"Nelson","given":"Isabelle"},{"family":"Nectoux","given":"Juliette"},{"family":"Böhm","given":"Johann"},{"family":"Schneider","given":"Raphaël"},{"family":"Hedberg-Oldfors","given":"Carola"},{"family":"Eymard","given":"Bruno"},{"family":"Monges","given":"Soledad"},{"family":"Lubieniecki","given":"Fabiana"},{"family":"Brochier","given":"Guy"},{"family":"Thao Bui","given":"Mai"},{"family":"Madelaine","given":"Angeline"},{"family":"Labasse","given":"Clémence"},{"family":"Beuvin","given":"Maud"},{"family":"Lacène","given":"Emmanuelle"},{"family":"Boland","given":"Anne"},{"family":"Deleuze","given":"Jean-François"},{"family":"Thompson","given":"Julie"},{"family":"Richard","given":"Isabelle"},{"family":"Taratuto","given":"Ana Lía"},{"family":"Udd","given":"Bjarne"},{"family":"Leturcq","given":"France"},{"family":"Bonne","given":"Gisèle"},{"family":"Oldfors","given":"Anders"},{"family":"Laporte","given":"Jocelyn"},{"family":"Romero","given":"Norma Beatriz"}],"issued":{"date-parts":[["2018",12,1]]}}}],"schema":"https://github.com/citation-style-language/schema/raw/master/csl-citation.json"}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35</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However, while </w:t>
      </w:r>
      <w:r w:rsidR="00636E7B" w:rsidRPr="004F521C">
        <w:rPr>
          <w:rFonts w:ascii="Times New Roman" w:hAnsi="Times New Roman" w:cs="Times New Roman"/>
          <w:sz w:val="24"/>
          <w:szCs w:val="24"/>
          <w:lang w:val="en-US"/>
        </w:rPr>
        <w:t xml:space="preserve">prior </w:t>
      </w:r>
      <w:r w:rsidRPr="004F521C">
        <w:rPr>
          <w:rFonts w:ascii="Times New Roman" w:hAnsi="Times New Roman" w:cs="Times New Roman"/>
          <w:sz w:val="24"/>
          <w:szCs w:val="24"/>
          <w:lang w:val="en-US"/>
        </w:rPr>
        <w:t xml:space="preserve">studies have reported central cores to be a prominent pathophysiological feature in titin-related myopathy, this was not the case in our study. This could suggest a different molecular disease mechanism in our patients. In patients with genetic variants in </w:t>
      </w:r>
      <w:r w:rsidRPr="004F521C">
        <w:rPr>
          <w:rFonts w:ascii="Times New Roman" w:hAnsi="Times New Roman" w:cs="Times New Roman"/>
          <w:i/>
          <w:iCs/>
          <w:sz w:val="24"/>
          <w:szCs w:val="24"/>
          <w:lang w:val="en-US"/>
        </w:rPr>
        <w:t>LMNA</w:t>
      </w:r>
      <w:r w:rsidRPr="004F521C">
        <w:rPr>
          <w:rFonts w:ascii="Times New Roman" w:hAnsi="Times New Roman" w:cs="Times New Roman"/>
          <w:sz w:val="24"/>
          <w:szCs w:val="24"/>
          <w:lang w:val="en-US"/>
        </w:rPr>
        <w:t xml:space="preserve"> (which </w:t>
      </w:r>
      <w:r w:rsidR="00835B47" w:rsidRPr="004F521C">
        <w:rPr>
          <w:rFonts w:ascii="Times New Roman" w:hAnsi="Times New Roman" w:cs="Times New Roman"/>
          <w:sz w:val="24"/>
          <w:szCs w:val="24"/>
          <w:lang w:val="en-US"/>
        </w:rPr>
        <w:t xml:space="preserve">may </w:t>
      </w:r>
      <w:r w:rsidRPr="004F521C">
        <w:rPr>
          <w:rFonts w:ascii="Times New Roman" w:hAnsi="Times New Roman" w:cs="Times New Roman"/>
          <w:sz w:val="24"/>
          <w:szCs w:val="24"/>
          <w:lang w:val="en-US"/>
        </w:rPr>
        <w:t xml:space="preserve">cause both DCM and myopathy), significant variability in the clinical phenotype has been observed according to the genetic variant’s location and type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{"citationID":"SCTtYFUN","properties":{"formattedCitation":"\\super 36\\uc0\\u8211{}38\\nosupersub{}","plainCitation":"36–38","noteIndex":0},"citationItems":[{"id":3789,"uris":["http://zotero.org/users/2403727/items/P3KDF4FE"],"itemData":{"id":3789,"type":"article-journal","abstract":"BACKGROUND: Inherited mutations cause approximately 35 percent of cases of dilated cardiomyopathy; however, few genes associated with this disease have been identified. Previously, we located a gene defect that was responsible for autosomal dominant dilated cardiomyopathy and conduction-system disease on chromosome 1p1-q21, where nuclear-envelope proteins lamin A and lamin C are encoded by the LMNA (lamin A/C) gene. Mutations in the head or tail domain of this gene cause Emery-Dreifuss muscular dystrophy, a childhood-onset disease characterized by joint contractures and in some cases by abnormalities of cardiac conduction during adulthood.\nMETHODS: We evaluated 11 families with autosomal dominant dilated cardiomyopathy and conduction-system disease. Sequences of the lamin A/C exons were determined in probands from each family, and variants were confirmed by restriction-enzyme digestion. The genotypes of the family members were ascertained.\nRESULTS: Five novel missense mutations were identified: four in the alpha-helical-rod domain of the lamin A/C gene, and one in the lamin C tail domain. Each mutation caused heritable, progressive conduction-system disease (sinus bradycardia, atrioventricular conduction block, or atrial arrhythmias) and dilated cardiomyopathy. Heart failure and sudden death occurred frequently within these families. No family members with mutations had either joint contractures or skeletal myopathy. Serum creatine kinase levels were normal in family members with mutations of the lamin rod but mildly elevated in some family members with a defect in the tail domain of lamin C.\nCONCLUSIONS: Genetic defects in distinct domains of the nuclear-envelope proteins lamin A and lamin C selectively cause dilated cardiomyopathy with conduction-system disease or autosomal dominant Emery-Dreifuss muscular dystrophy. Missense mutations in the rod domain of the lamin A/C gene provide a genetic cause for dilated cardiomyopathy and indicate that this intermediate filament protein has an important role in cardiac conduction and contractility.","container-title":"The New England Journal of Medicine","DOI":"10.1056/NEJM199912023412302","ISSN":"0028-4793","issue":"23","journalAbbreviation":"N Engl J Med","language":"eng","note":"PMID: 10580070","page":"1715-1724","source":"PubMed","title":"Missense mutations in the rod domain of the lamin A/C gene as causes of dilated cardiomyopathy and conduction-system disease","volume":"341","author":[{"family":"Fatkin","given":"D."},{"family":"MacRae","given":"C."},{"family":"Sasaki","given":"T."},{"family":"Wolff","given":"M. R."},{"family":"Porcu","given":"M."},{"family":"Frenneaux","given":"M."},{"family":"Atherton","given":"J."},{"family":"Vidaillet","given":"H. J."},{"family":"Spudich","given":"S."},{"family":"De Girolami","given":"U."},{"family":"Seidman","given":"J. G."},{"family":"Seidman","given":"C."},{"family":"Muntoni","given":"F."},{"family":"Müehle","given":"G."},{"family":"Johnson","given":"W."},{"family":"McDonough","given":"B."}],"issued":{"date-parts":[["1999",12,2]]}}},{"id":3790,"uris":["http://zotero.org/users/2403727/items/LND5YW7Z"],"itemData":{"id":3790,"type":"article-journal","abstract":"LGMD1B is an autosomal dominantly inherited, slowly progressive limb girdle muscular dystrophy, with age-related atrioventricular cardiac conduction disturbances and the absence of early contractures. The disease has been linked to chromosome 1q11-q21. Within this locus another muscular dystrophy, the autosomal dominant form of Emery-Dreifuss muscular dystrophy (AD-EDMD) has recently been mapped and the corresponding gene identified. AD-ADMD is characterized by early contractures of elbows and Achilles tendons and a humero-peroneal distribution of weakness combined with a cardiomyopathy with conduction defects. The disease gene of AD-EDMD is LMNA which encodes lamins A/C, two proteins of the nuclear envelope. In order to identify whether or not LGMD1B and AD-EDMD are allelic disorders, we carried out a search for mutations in the LMNA gene in patients with LGMD1B. For this, PCR/SSCP/sequencing screening was carried out for the 12 exons of LMNA on DNA samples of individuals from three LGMD1B families that were linked to chromo-some 1q11-q21. Mutations were identified in all three LGMD1B families: a missense mutation, a deletion of a codon and a splice donor site mutation, respectively. The three mutations were identified in all affected members of the corresponding families and were absent in 100 unrelated control subjects. The present identification of mutations in the LMNA gene in LGMD1B demonstrates that LGMD1B and AD-EDMD are allelic disorders. Further analysis of phenotype-genotype relationship will help to clarify the variability of the phenotype observed in these two muscular dystrophies.","container-title":"Human Molecular Genetics","DOI":"10.1093/hmg/9.9.1453","ISSN":"0964-6906","issue":"9","journalAbbreviation":"Hum Mol Genet","language":"eng","note":"PMID: 10814726","page":"1453-1459","source":"PubMed","title":"Identification of mutations in the gene encoding lamins A/C in autosomal dominant limb girdle muscular dystrophy with atrioventricular conduction disturbances (LGMD1B)","volume":"9","author":[{"family":"Muchir","given":"A."},{"family":"Bonne","given":"G."},{"family":"Kooi","given":"A. J.","non-dropping-particle":"van der"},{"family":"Meegen","given":"M.","non-dropping-particle":"van"},{"family":"Baas","given":"F."},{"family":"Bolhuis","given":"P. A."},{"family":"Visser","given":"M.","non-dropping-particle":"de"},{"family":"Schwartz","given":"K."}],"issued":{"date-parts":[["2000",5,22]]}}},{"id":3791,"uris":["http://zotero.org/users/2403727/items/BI2345BZ"],"itemData":{"id":3791,"type":"article-journal","abstract":"Emery-Dreifuss muscular dystrophy (EDMD) is characterized by early contractures of elbows and Achilles tendons, slowly progressive muscle wasting and weakness, and a cardiomyopathy with conduction blocks which is life-threatening. Two modes of inheritance exist, X-linked (OMIM 310300) and autosomal dominant (EDMD-AD; OMIM 181350). EDMD-AD is clinically identical to the X-linked forms of the disease. Mutations in EMD, the gene encoding emerin, are responsible for the X-linked form. We have mapped the locus for EDMD-AD to an 8-cM interval on chromosome 1q11-q23 in a large French pedigree, and found that the EMD phenotype in four other small families was potentially linked to this locus. This region contains the lamin A/C gene (LMNA), a candidate gene encoding two proteins of the nuclear lamina, lamins A and C, produced by alternative splicing. We identified four mutations in LMNA that co-segregate with the disease phenotype in the five families: one nonsense mutation and three missense mutations. These results are the first identification of mutations in a component of the nuclear lamina as a cause of inherited muscle disorder. Together with mutations in EMD (refs 5,6), they underscore the potential importance of the nuclear envelope components in the pathogenesis of neuromuscular disorders.","container-title":"Nature Genetics","DOI":"10.1038/6799","ISSN":"1061-4036","issue":"3","journalAbbreviation":"Nat Genet","language":"eng","note":"PMID: 10080180","page":"285-288","source":"PubMed","title":"Mutations in the gene encoding lamin A/C cause autosomal dominant Emery-Dreifuss muscular dystrophy","volume":"21","author":[{"family":"Bonne","given":"G."},{"family":"Di Barletta","given":"M. R."},{"family":"Varnous","given":"S."},{"family":"Bécane","given":"H. M."},{"family":"Hammouda","given":"E. H."},{"family":"Merlini","given":"L."},{"family":"Muntoni","given":"F."},{"family":"Greenberg","given":"C. R."},{"family":"Gary","given":"F."},{"family":"Urtizberea","given":"J. A."},{"family":"Duboc","given":"D."},{"family":"Fardeau","given":"M."},{"family":"Toniolo","given":"D."},{"family":"Schwartz","given":"K."}],"issued":{"date-parts":[["1999",3]]}}}],"schema":"https://github.com/citation-style-language/schema/raw/master/csl-citation.json"}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36–38</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3E2456" w:rsidRPr="004F521C">
        <w:rPr>
          <w:rFonts w:ascii="Times New Roman" w:hAnsi="Times New Roman" w:cs="Times New Roman"/>
          <w:sz w:val="24"/>
          <w:szCs w:val="24"/>
          <w:lang w:val="en-US"/>
        </w:rPr>
        <w:t>While</w:t>
      </w:r>
      <w:r w:rsidR="00E86990" w:rsidRPr="004F521C">
        <w:rPr>
          <w:rFonts w:ascii="Times New Roman" w:hAnsi="Times New Roman" w:cs="Times New Roman"/>
          <w:sz w:val="24"/>
          <w:szCs w:val="24"/>
          <w:lang w:val="en-US"/>
        </w:rPr>
        <w:t xml:space="preserve"> a</w:t>
      </w:r>
      <w:r w:rsidR="003E2456" w:rsidRPr="004F521C">
        <w:rPr>
          <w:rFonts w:ascii="Times New Roman" w:hAnsi="Times New Roman" w:cs="Times New Roman"/>
          <w:sz w:val="24"/>
          <w:szCs w:val="24"/>
          <w:lang w:val="en-US"/>
        </w:rPr>
        <w:t xml:space="preserve"> dominant negative effect of </w:t>
      </w:r>
      <w:r w:rsidR="003E2456" w:rsidRPr="004F521C">
        <w:rPr>
          <w:rFonts w:ascii="Times New Roman" w:hAnsi="Times New Roman" w:cs="Times New Roman"/>
          <w:sz w:val="24"/>
          <w:szCs w:val="24"/>
          <w:lang w:val="en-US"/>
        </w:rPr>
        <w:lastRenderedPageBreak/>
        <w:t>TTNtv</w:t>
      </w:r>
      <w:r w:rsidR="00E86990" w:rsidRPr="004F521C">
        <w:rPr>
          <w:rFonts w:ascii="Times New Roman" w:hAnsi="Times New Roman" w:cs="Times New Roman"/>
          <w:sz w:val="24"/>
          <w:szCs w:val="24"/>
          <w:lang w:val="en-US"/>
        </w:rPr>
        <w:t xml:space="preserve"> caused by intracellular aggregation of truncated titin</w:t>
      </w:r>
      <w:r w:rsidR="003E2456" w:rsidRPr="004F521C">
        <w:rPr>
          <w:rFonts w:ascii="Times New Roman" w:hAnsi="Times New Roman" w:cs="Times New Roman"/>
          <w:sz w:val="24"/>
          <w:szCs w:val="24"/>
          <w:lang w:val="en-US"/>
        </w:rPr>
        <w:t xml:space="preserve"> has been observed</w:t>
      </w:r>
      <w:r w:rsidRPr="004F521C">
        <w:rPr>
          <w:rFonts w:ascii="Times New Roman" w:hAnsi="Times New Roman" w:cs="Times New Roman"/>
          <w:sz w:val="24"/>
          <w:szCs w:val="24"/>
          <w:lang w:val="en-US"/>
        </w:rPr>
        <w:t xml:space="preserve">, </w:t>
      </w:r>
      <w:r w:rsidR="003E2456" w:rsidRPr="004F521C">
        <w:rPr>
          <w:rFonts w:ascii="Times New Roman" w:hAnsi="Times New Roman" w:cs="Times New Roman"/>
          <w:sz w:val="24"/>
          <w:szCs w:val="24"/>
          <w:lang w:val="en-US"/>
        </w:rPr>
        <w:t xml:space="preserve">the underlying mechanism </w:t>
      </w:r>
      <w:r w:rsidR="009A0CA2" w:rsidRPr="004F521C">
        <w:rPr>
          <w:rFonts w:ascii="Times New Roman" w:hAnsi="Times New Roman" w:cs="Times New Roman"/>
          <w:sz w:val="24"/>
          <w:szCs w:val="24"/>
          <w:lang w:val="en-US"/>
        </w:rPr>
        <w:t>of TTNtv</w:t>
      </w:r>
      <w:r w:rsidR="003E2456" w:rsidRPr="004F521C">
        <w:rPr>
          <w:rFonts w:ascii="Times New Roman" w:hAnsi="Times New Roman" w:cs="Times New Roman"/>
          <w:sz w:val="24"/>
          <w:szCs w:val="24"/>
          <w:lang w:val="en-US"/>
        </w:rPr>
        <w:t xml:space="preserve"> </w:t>
      </w:r>
      <w:r w:rsidR="009A0CA2" w:rsidRPr="004F521C">
        <w:rPr>
          <w:rFonts w:ascii="Times New Roman" w:hAnsi="Times New Roman" w:cs="Times New Roman"/>
          <w:sz w:val="24"/>
          <w:szCs w:val="24"/>
          <w:lang w:val="en-US"/>
        </w:rPr>
        <w:t xml:space="preserve">is mostly attributed to </w:t>
      </w:r>
      <w:r w:rsidRPr="004F521C">
        <w:rPr>
          <w:rFonts w:ascii="Times New Roman" w:hAnsi="Times New Roman" w:cs="Times New Roman"/>
          <w:sz w:val="24"/>
          <w:szCs w:val="24"/>
          <w:lang w:val="en-US"/>
        </w:rPr>
        <w:t xml:space="preserve">allele dropout and haploinsufficiency </w:t>
      </w:r>
      <w:r w:rsidR="00961C6A" w:rsidRPr="004F521C">
        <w:rPr>
          <w:rFonts w:ascii="Times New Roman" w:hAnsi="Times New Roman" w:cs="Times New Roman"/>
          <w:sz w:val="24"/>
          <w:szCs w:val="24"/>
          <w:lang w:val="en-US"/>
        </w:rPr>
        <w:fldChar w:fldCharType="begin"/>
      </w:r>
      <w:r w:rsidR="00E86990" w:rsidRPr="004F521C">
        <w:rPr>
          <w:rFonts w:ascii="Times New Roman" w:hAnsi="Times New Roman" w:cs="Times New Roman"/>
          <w:sz w:val="24"/>
          <w:szCs w:val="24"/>
          <w:lang w:val="en-US"/>
        </w:rPr>
        <w:instrText xml:space="preserve"> ADDIN ZOTERO_ITEM CSL_CITATION {"citationID":"CqoAKkFJ","properties":{"formattedCitation":"\\super 19, 39, 40\\nosupersub{}","plainCitation":"19, 39, 40","noteIndex":0},"citationItems":[{"id":761,"uris":["http://zotero.org/users/2403727/items/YCV4PGJJ"],"itemData":{"id":761,"type":"article-journal","abstract":"A giant disruption of the heart\nCertain forms of heart failure originate from genetic mutations. Understanding how the culprit mutant proteins alter normal heart function could lead to more effective treatments. One candidate is the giant protein tintin, which is mutated in a subset of patients with dilated cardiomyopathy. Through a combination of patient-derived stem cells, tissue engineering, and gene editing, Hinson et al. found that disease-associated titin mutations disrupt the function of the contractile unit in heart muscle. As a result, the heart does not respond properly to mechanical and other forms of stress.\nScience, this issue p. 982\nHuman mutations that truncate the massive sarcomere protein titin [TTN-truncating variants (TTNtvs)] are the most common genetic cause for dilated cardiomyopathy (DCM), a major cause of heart failure and premature death. Here we show that cardiac microtissues engineered from human induced pluripotent stem (iPS) cells are a powerful system for evaluating the pathogenicity of titin gene variants. We found that certain missense mutations, like TTNtvs, diminish contractile performance and are pathogenic. By combining functional analyses with RNA sequencing, we explain why truncations in the A-band domain of TTN cause DCM, whereas truncations in the I band are better tolerated. Finally, we demonstrate that mutant titin protein in iPS cell–derived cardiomyocytes results in sarcomere insufficiency, impaired responses to mechanical and β-adrenergic stress, and attenuated growth factor and cell signaling activation. Our findings indicate that titin mutations cause DCM by disrupting critical linkages between sarcomerogenesis and adaptive remodeling.\nMutations in titin cause heart disease by disrupting the sarcomere, which normally helps the heart adapt to stress.\nMutations in titin cause heart disease by disrupting the sarcomere, which normally helps the heart adapt to stress.","container-title":"Science","DOI":"10.1126/science.aaa5458","ISSN":"0036-8075, 1095-9203","issue":"6251","language":"en","license":"Copyright © 2015, American Association for the Advancement of Science","note":"PMID: 26315439","page":"982-986","source":"science.sciencemag.org.ep.fjernadgang.kb.dk","title":"Titin mutations in iPS cells define sarcomere insufficiency as a cause of dilated cardiomyopathy","volume":"349","author":[{"family":"Hinson","given":"John T."},{"family":"Chopra","given":"Anant"},{"family":"Nafissi","given":"Navid"},{"family":"Polacheck","given":"William J."},{"family":"Benson","given":"Craig C."},{"family":"Swist","given":"Sandra"},{"family":"Gorham","given":"Joshua"},{"family":"Yang","given":"Luhan"},{"family":"Schafer","given":"Sebastian"},{"family":"Sheng","given":"Calvin C."},{"family":"Haghighi","given":"Alireza"},{"family":"Homsy","given":"Jason"},{"family":"Hubner","given":"Norbert"},{"family":"Church","given":"George"},{"family":"Cook","given":"Stuart A."},{"family":"Linke","given":"Wolfgang A."},{"family":"Chen","given":"Christopher S."},{"family":"Seidman","given":"J. G."},{"family":"Seidman","given":"Christine E."}],"issued":{"date-parts":[["2015",8,28]]}}},{"id":3778,"uris":["http://zotero.org/users/2403727/items/IDWJWDMH"],"itemData":{"id":3778,"type":"article-journal","abstract":"Heterozygous truncating variants in TTN (TTNtv), the gene coding for titin, cause dilated cardiomyopathy (DCM), but the underlying pathomechanisms are unclear and disease management remains uncertain. Truncated titin proteins have not yet been considered as a contributor to disease development. Here, we studied myocardial tissues from nonfailing donor hearts and 113 patients with end-stage DCM for titin expression and identified a TTNtv in 22 patients with DCM (19.5%). We directly demonstrate titin haploinsufficiency in TTNtv-DCM hearts and the absence of compensatory changes in the alternative titin isoform Cronos. Twenty-one TTNtv-DCM hearts in our cohort showed stable expression of truncated titin proteins. Expression was variable, up to half of the total titin protein pool, and negatively correlated with patient age at heart transplantation. Truncated titin proteins were not detected in sarcomeres but were present in intracellular aggregates, with deregulated ubiquitin-dependent protein quality control. We produced human induced pluripotent stem cell–derived cardiomyocytes (hiPSC-CMs), comparing wild-type controls to cells with a patient-derived, prototypical A-band-TTNtv or a CRISPR-Cas9–generated M-band-TTNtv. TTNtv-hiPSC-CMs showed reduced wild-type titin expression and contained truncated titin proteins whose proportion increased upon inhibition of proteasomal activity. In engineered heart muscle generated from hiPSC-CMs, depressed contractility caused by TTNtv could be reversed by correction of the mutation using CRISPR-Cas9, eliminating truncated titin proteins and raising wild-type titin content. Functional improvement also occurred when wild-type titin protein content was increased by proteasome inhibition. Our findings reveal the major pathomechanisms of TTNtv-DCM and can be exploited for new therapies to treat TTNtv-related cardiomyopathies.","container-title":"Science Translational Medicine","DOI":"10.1126/scitranslmed.abd3079","ISSN":"1946-6242","issue":"618","journalAbbreviation":"Sci Transl Med","language":"eng","note":"PMID: 34731013","page":"eabd3079","source":"PubMed","title":"Truncated titin proteins and titin haploinsufficiency are targets for functional recovery in human cardiomyopathy due to TTN mutations","volume":"13","author":[{"family":"Fomin","given":"Andrey"},{"family":"Gärtner","given":"Anna"},{"family":"Cyganek","given":"Lukas"},{"family":"Tiburcy","given":"Malte"},{"family":"Tuleta","given":"Izabela"},{"family":"Wellers","given":"Luisa"},{"family":"Folsche","given":"Lina"},{"family":"Hobbach","given":"Anastasia J."},{"family":"Frieling-Salewsky","given":"Marion","non-dropping-particle":"von"},{"family":"Unger","given":"Andreas"},{"family":"Hucke","given":"Anna"},{"family":"Koser","given":"Franziska"},{"family":"Kassner","given":"Astrid"},{"family":"Sielemann","given":"Katharina"},{"family":"Streckfuß-Bömeke","given":"Katrin"},{"family":"Hasenfuss","given":"Gerd"},{"family":"Goedel","given":"Alexander"},{"family":"Laugwitz","given":"Karl-Ludwig"},{"family":"Moretti","given":"Alessandra"},{"family":"Gummert","given":"Jan F."},{"family":"Dos Remedios","given":"Cristobal G."},{"family":"Reinecke","given":"Holger"},{"family":"Knöll","given":"Ralph"},{"family":"Heesch","given":"Sebastiaan","non-dropping-particle":"van"},{"family":"Hubner","given":"Norbert"},{"family":"Zimmermann","given":"Wolfram H."},{"family":"Milting","given":"Hendrik"},{"family":"Linke","given":"Wolfgang A."}],"issued":{"date-parts":[["2021",11,3]]}},"label":"page"},{"id":760,"uris":["http://zotero.org/users/2403727/items/XZIN2CRZ"],"itemData":{"id":760,"type":"article-journal","abstract":"Titin, the largest protein known, forms a giant filament in muscle where it spans the half sarcomere from Z disk to M band. Here we genetically targeted a stretch of 14 immunoglobulin-like and fibronectin type 3 domains that comprises the I-band/A-band (IA) junction and obtained a viable mouse model. Super-resolution optical microscopy (structured illumination microscopy, SIM) and electron microscopy were used to study the thick filament length and titin’s molecular elasticity. SIM showed that the IA junction functionally belongs to the relatively stiff A-band region of titin. The stiffness of A-band titin was found to be high, relative to that of I-band titin (</w:instrText>
      </w:r>
      <w:r w:rsidR="00E86990" w:rsidRPr="004F521C">
        <w:rPr>
          <w:rFonts w:ascii="Cambria Math" w:hAnsi="Cambria Math" w:cs="Cambria Math"/>
          <w:sz w:val="24"/>
          <w:szCs w:val="24"/>
          <w:lang w:val="en-US"/>
        </w:rPr>
        <w:instrText>∼</w:instrText>
      </w:r>
      <w:r w:rsidR="00E86990" w:rsidRPr="004F521C">
        <w:rPr>
          <w:rFonts w:ascii="Times New Roman" w:hAnsi="Times New Roman" w:cs="Times New Roman"/>
          <w:sz w:val="24"/>
          <w:szCs w:val="24"/>
          <w:lang w:val="en-US"/>
        </w:rPr>
        <w:instrText>40-fold higher) but low, relative to that of the myosin-based thick filament (</w:instrText>
      </w:r>
      <w:r w:rsidR="00E86990" w:rsidRPr="004F521C">
        <w:rPr>
          <w:rFonts w:ascii="Cambria Math" w:hAnsi="Cambria Math" w:cs="Cambria Math"/>
          <w:sz w:val="24"/>
          <w:szCs w:val="24"/>
          <w:lang w:val="en-US"/>
        </w:rPr>
        <w:instrText>∼</w:instrText>
      </w:r>
      <w:r w:rsidR="00E86990" w:rsidRPr="004F521C">
        <w:rPr>
          <w:rFonts w:ascii="Times New Roman" w:hAnsi="Times New Roman" w:cs="Times New Roman"/>
          <w:sz w:val="24"/>
          <w:szCs w:val="24"/>
          <w:lang w:val="en-US"/>
        </w:rPr>
        <w:instrText xml:space="preserve">70-fold lower). Sarcomere stretch therefore results in movement of A-band titin with respect to the thick filament backbone, and this might constitute a novel length-sensing mechanism. Findings disproved that titin at the IA junction is crucial for thick filament length control, settling a long-standing hypothesis. SIM also showed that deleting the IA junction moves the attachment point of titin’s spring region away from the Z disk, increasing the strain on titin’s molecular spring elements. Functional studies from the cellular to ex vivo and in vivo left ventricular chamber levels showed that this causes diastolic dysfunction and other symptoms of heart failure with preserved ejection fraction (HFpEF). Thus, our work supports titin’s important roles in diastolic function and disease of the heart.","container-title":"Proceedings of the National Academy of Sciences","DOI":"10.1073/pnas.1411493111","ISSN":"0027-8424, 1091-6490","issue":"40","journalAbbreviation":"PNAS","language":"en","license":"©  . Freely available online through the PNAS open access option.","note":"PMID: 25246556","page":"14589-14594","source":"www.pnas.org","title":"Deleting titin’s I-band/A-band junction reveals critical roles for titin in biomechanical sensing and cardiac function","volume":"111","author":[{"family":"Granzier","given":"Henk L."},{"family":"Hutchinson","given":"Kirk R."},{"family":"Tonino","given":"Paola"},{"family":"Methawasin","given":"Mei"},{"family":"Li","given":"Frank W."},{"family":"Slater","given":"Rebecca E."},{"family":"Bull","given":"Mathew M."},{"family":"Saripalli","given":"Chandra"},{"family":"Pappas","given":"Christopher T."},{"family":"Gregorio","given":"Carol C."},{"family":"Smith","given":"John E."}],"issued":{"date-parts":[["2014",10,7]]}}}],"schema":"https://github.com/citation-style-language/schema/raw/master/csl-citation.json"} </w:instrText>
      </w:r>
      <w:r w:rsidR="00961C6A" w:rsidRPr="004F521C">
        <w:rPr>
          <w:rFonts w:ascii="Times New Roman" w:hAnsi="Times New Roman" w:cs="Times New Roman"/>
          <w:sz w:val="24"/>
          <w:szCs w:val="24"/>
          <w:lang w:val="en-US"/>
        </w:rPr>
        <w:fldChar w:fldCharType="separate"/>
      </w:r>
      <w:r w:rsidR="00E86990" w:rsidRPr="00DE6B79">
        <w:rPr>
          <w:rFonts w:ascii="Times New Roman" w:hAnsi="Times New Roman" w:cs="Times New Roman"/>
          <w:sz w:val="24"/>
          <w:szCs w:val="24"/>
          <w:vertAlign w:val="superscript"/>
          <w:lang w:val="en-US"/>
          <w:rPrChange w:id="80" w:author="Christoffer Vissing" w:date="2023-09-22T14:04:00Z">
            <w:rPr>
              <w:rFonts w:ascii="Times New Roman" w:hAnsi="Times New Roman" w:cs="Times New Roman"/>
              <w:sz w:val="24"/>
              <w:szCs w:val="24"/>
              <w:vertAlign w:val="superscript"/>
            </w:rPr>
          </w:rPrChange>
        </w:rPr>
        <w:t>19, 39, 40</w:t>
      </w:r>
      <w:r w:rsidR="00961C6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However, a strong link between titin haploinsufficiency and muscular dystrophies has not been established previously </w:t>
      </w:r>
      <w:r w:rsidR="00961C6A"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{"citationID":"W88KYtUf","properties":{"formattedCitation":"\\super 25\\nosupersub{}","plainCitation":"25","noteIndex":0},"citationItems":[{"id":822,"uris":["http://zotero.org/users/2403727/items/T6CTEATI"],"itemData":{"id":822,"type":"article-journal","abstract":"&lt;h3&gt;Importance&lt;/h3&gt;&lt;p&gt;Mutations in the titin gene (&lt;i&gt;TTN&lt;/i&gt;) cause a wide spectrum of genetic diseases. The interpretation of the numerous rare variants identified in&lt;i&gt;TTN&lt;/i&gt;is a difficult challenge given its large size.&lt;/p&gt;&lt;h3&gt;Objective&lt;/h3&gt;&lt;p&gt;To identify genetic variants in titin in a cohort of patients with muscle disorders.&lt;/p&gt;&lt;h3&gt;Design, Setting, and Participants&lt;/h3&gt;&lt;p&gt;In this case series, 9 patients with titinopathy and 4 other patients with possibly disease-causing variants in&lt;i&gt;TTN&lt;/i&gt;were identified. Titin mutations were detected through targeted resequencing performed on DNA from 504 patients with muscular dystrophy, congenital myopathy, or other skeletal muscle disorders. Patients were enrolled from 10 clinical centers in April 2012 to December 2013. All of them had not received a diagnosis after undergoing an extensive investigation, including Sanger sequencing of candidate genes. The data analysis was performed between September 2013 and January 2017. Sequencing data were analyzed using an internal custom bioinformatics pipeline.&lt;/p&gt;&lt;h3&gt;Main Outcomes and Measures&lt;/h3&gt;&lt;p&gt;The identification of novel mutations in the&lt;i&gt;TTN&lt;/i&gt;gene and novel patients with titinopathy. We performed an evaluation of putative causative variants in the&lt;i&gt;TTN&lt;/i&gt;gene, combining genetic, clinical, and imaging data with messenger RNA and/or protein studies.&lt;/p&gt;&lt;h3&gt;Results&lt;/h3&gt;&lt;p&gt;Of the 9 novel patients with titinopathy, 5 (55.5%) were men and the mean (SD) age at onset was 25 (15.8) years (range, 0-46 years). Of the 4 other patients (3 men and 1 woman) with possibly disease-causing&lt;i&gt;TTN&lt;/i&gt;variants, 2 (50%) had a congenital myopathy and 2 (50%) had a slowly progressive distal myopathy with onset in the second decade. Most of the identified mutations were previously unreported. However, all the variants, even the already described mutations, require careful clinical and molecular evaluation of probands and relatives. Heterozygous truncating variants or unique missense changes are not sufficient to make a diagnosis of titinopathy.&lt;/p&gt;&lt;h3&gt;Conclusions and Relevance&lt;/h3&gt;&lt;p&gt;The interpretation of&lt;i&gt;TTN&lt;/i&gt;variants often requires further analyses, including a comprehensive evaluation of the clinical phenotype (deep phenotyping) as well as messenger RNA and protein studies. We propose a specific workflow for the clinical interpretation of genetic findings in titin.&lt;/p&gt;","container-title":"JAMA Neurology","DOI":"10.1001/jamaneurol.2017.4899","ISSN":"2168-6149","issue":"5","journalAbbreviation":"JAMA Neurol","language":"en","page":"557-565","source":"jamanetwork-com.ep.fjernadgang.kb.dk","title":"Interpreting Genetic Variants in Titin in Patients With Muscle Disorders","volume":"75","author":[{"family":"Savarese","given":"Marco"},{"family":"Maggi","given":"Lorenzo"},{"family":"Vihola","given":"Anna"},{"family":"Jonson","given":"Per Harald"},{"family":"Tasca","given":"Giorgio"},{"family":"Ruggiero","given":"Lucia"},{"family":"Bello","given":"Luca"},{"family":"Magri","given":"Francesca"},{"family":"Giugliano","given":"Teresa"},{"family":"Torella","given":"Annalaura"},{"family":"Evilä","given":"Anni"},{"family":"Fruscio","given":"Giuseppina Di"},{"family":"Vanakker","given":"Olivier"},{"family":"Gibertini","given":"Sara"},{"family":"Vercelli","given":"Liliana"},{"family":"Ruggieri","given":"Alessandra"},{"family":"Antozzi","given":"Carlo"},{"family":"Luque","given":"Helena"},{"family":"Janssens","given":"Sandra"},{"family":"Pasanisi","given":"Maria Barbara"},{"family":"Fiorillo","given":"Chiara"},{"family":"Raimondi","given":"Monika"},{"family":"Ergoli","given":"Manuela"},{"family":"Politano","given":"Luisa"},{"family":"Bruno","given":"Claudio"},{"family":"Rubegni","given":"Anna"},{"family":"Pane","given":"Marika"},{"family":"Santorelli","given":"Filippo M."},{"family":"Minetti","given":"Carlo"},{"family":"Angelini","given":"Corrado"},{"family":"Bleecker","given":"Jan De"},{"family":"Moggio","given":"Maurizio"},{"family":"Mongini","given":"Tiziana"},{"family":"Comi","given":"Giacomo Pietro"},{"family":"Santoro","given":"Lucio"},{"family":"Mercuri","given":"Eugenio"},{"family":"Pegoraro","given":"Elena"},{"family":"Mora","given":"Marina"},{"family":"Hackman","given":"Peter"},{"family":"Udd","given":"Bjarne"},{"family":"Nigro","given":"Vincenzo"}],"issued":{"date-parts":[["2018",5,1]]}}}],"schema":"https://github.com/citation-style-language/schema/raw/master/csl-citation.json"} </w:instrText>
      </w:r>
      <w:r w:rsidR="00961C6A"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25</w:t>
      </w:r>
      <w:r w:rsidR="00961C6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supporting that the observed phenotypes are related to different molecular disease mechanisms.   </w:t>
      </w:r>
    </w:p>
    <w:p w14:paraId="5EB032CC" w14:textId="13651D54" w:rsidR="000C2351" w:rsidRPr="004F521C" w:rsidRDefault="00F4339F" w:rsidP="004F521C">
      <w:pPr>
        <w:widowControl w:val="0"/>
        <w:spacing w:after="0" w:line="480" w:lineRule="auto"/>
        <w:ind w:firstLine="720"/>
        <w:rPr>
          <w:rFonts w:ascii="Times New Roman" w:hAnsi="Times New Roman" w:cs="Times New Roman"/>
          <w:b/>
          <w:bCs/>
          <w:sz w:val="24"/>
          <w:szCs w:val="24"/>
          <w:lang w:val="en-US"/>
        </w:rPr>
      </w:pPr>
      <w:r w:rsidRPr="004F521C">
        <w:rPr>
          <w:rFonts w:ascii="Times New Roman" w:hAnsi="Times New Roman" w:cs="Times New Roman"/>
          <w:sz w:val="24"/>
          <w:szCs w:val="24"/>
          <w:lang w:val="en-US"/>
        </w:rPr>
        <w:t xml:space="preserve">Interestingly, electron microscopy investigations of skeletal muscle biopsies did not identify disorganization of sarcomeres to be a prominent feature as previously observed in congenital </w:t>
      </w:r>
      <w:proofErr w:type="spellStart"/>
      <w:r w:rsidRPr="004F521C">
        <w:rPr>
          <w:rFonts w:ascii="Times New Roman" w:hAnsi="Times New Roman" w:cs="Times New Roman"/>
          <w:sz w:val="24"/>
          <w:szCs w:val="24"/>
          <w:lang w:val="en-US"/>
        </w:rPr>
        <w:t>titinopathies</w:t>
      </w:r>
      <w:proofErr w:type="spellEnd"/>
      <w:r w:rsidRPr="004F521C">
        <w:rPr>
          <w:rFonts w:ascii="Times New Roman" w:hAnsi="Times New Roman" w:cs="Times New Roman"/>
          <w:sz w:val="24"/>
          <w:szCs w:val="24"/>
          <w:lang w:val="en-US"/>
        </w:rPr>
        <w:t xml:space="preserve"> or in animal models of TTNtv cardiomyopathy </w:t>
      </w:r>
      <w:r w:rsidRPr="004F521C">
        <w:rPr>
          <w:rFonts w:ascii="Times New Roman" w:hAnsi="Times New Roman" w:cs="Times New Roman"/>
          <w:sz w:val="24"/>
          <w:szCs w:val="24"/>
          <w:lang w:val="en-US"/>
        </w:rPr>
        <w:fldChar w:fldCharType="begin"/>
      </w:r>
      <w:r w:rsidR="006A7360" w:rsidRPr="004F521C">
        <w:rPr>
          <w:rFonts w:ascii="Times New Roman" w:hAnsi="Times New Roman" w:cs="Times New Roman"/>
          <w:sz w:val="24"/>
          <w:szCs w:val="24"/>
          <w:lang w:val="en-US"/>
        </w:rPr>
        <w:instrText xml:space="preserve"> ADDIN ZOTERO_ITEM CSL_CITATION {"citationID":"tSUhddyn","properties":{"formattedCitation":"\\super 41\\nosupersub{}","plainCitation":"41","noteIndex":0},"citationItems":[{"id":3014,"uris":["http://zotero.org/users/2403727/items/937H8NRN"],"itemData":{"id":3014,"type":"article-journal","abstract":"A family history of atrial fibrillation constitutes a substantial risk of developing the disease, however, the pathogenesis of this complex disease is poorly understood. We perform whole-exome sequencing on 24 families with at least three family members diagnosed with atrial fibrillation (AF) and find that titin-truncating variants (TTNtv) are significantly enriched in these patients (P = 1.76 × 10−6). This finding is replicated in an independent cohort of early-onset lone AF patients (n = 399; odds ratio = 36.8; P = 4.13 × 10−6). A CRISPR/Cas9 modified zebrafish carrying a truncating variant of titin is used to investigate TTNtv effect in atrial development. We observe compromised assembly of the sarcomere in both atria and ventricle, longer PR interval, and heterozygous adult zebrafish have a higher degree of fibrosis in the atria, indicating that TTNtv are important risk factors for AF. This aligns with the early onset of the disease and adds an important dimension to the understanding of the molecular predisposition for AF., Common genetic variants in structural proteins contribute to risk of atrial fibrillation (AF). Here, using whole-exome sequencing, the authors identify rare truncating variants in TTN that associate with familial and early-onset AF and show defects in cardiac sarcomere assembly in ttn.2-mutant zebrafish.","container-title":"Nature Communications","DOI":"10.1038/s41467-018-06618-y","ISSN":"2041-1723","journalAbbreviation":"Nat Commun","note":"PMID: 30333491\nPMCID: PMC6193003","page":"4316","source":"PubMed Central","title":"Rare truncating variants in the sarcomeric protein titin associate with familial and early-onset atrial fibrillation","volume":"9","author":[{"family":"Ahlberg","given":"Gustav"},{"family":"Refsgaard","given":"Lena"},{"family":"Lundegaard","given":"Pia R."},{"family":"Andreasen","given":"Laura"},{"family":"Ranthe","given":"Mattis F."},{"family":"Linscheid","given":"Nora"},{"family":"Nielsen","given":"Jonas B."},{"family":"Melbye","given":"Mads"},{"family":"Haunsø","given":"Stig"},{"family":"Sajadieh","given":"Ahmad"},{"family":"Camp","given":"Lu"},{"family":"Olesen","given":"Søren-Peter"},{"family":"Rasmussen","given":"Simon"},{"family":"Lundby","given":"Alicia"},{"family":"Ellinor","given":"Patrick T."},{"family":"Holst","given":"Anders G."},{"family":"Svendsen","given":"Jesper H."},{"family":"Olesen","given":"Morten S."}],"issued":{"date-parts":[["2018",10,17]]}}}],"schema":"https://github.com/citation-style-language/schema/raw/master/csl-citation.json"} </w:instrText>
      </w:r>
      <w:r w:rsidRPr="004F521C">
        <w:rPr>
          <w:rFonts w:ascii="Times New Roman" w:hAnsi="Times New Roman" w:cs="Times New Roman"/>
          <w:sz w:val="24"/>
          <w:szCs w:val="24"/>
          <w:lang w:val="en-US"/>
        </w:rPr>
        <w:fldChar w:fldCharType="separate"/>
      </w:r>
      <w:r w:rsidR="006A7360" w:rsidRPr="004F521C">
        <w:rPr>
          <w:rFonts w:ascii="Times New Roman" w:hAnsi="Times New Roman" w:cs="Times New Roman"/>
          <w:sz w:val="24"/>
          <w:szCs w:val="24"/>
          <w:vertAlign w:val="superscript"/>
          <w:lang w:val="en-US"/>
        </w:rPr>
        <w:t>41</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365799" w:rsidRPr="004F521C">
        <w:rPr>
          <w:rFonts w:ascii="Times New Roman" w:hAnsi="Times New Roman" w:cs="Times New Roman"/>
          <w:sz w:val="24"/>
          <w:szCs w:val="24"/>
          <w:lang w:val="en-US"/>
        </w:rPr>
        <w:t>Nonetheless, while Z-lines were straight and in register, M-lines often appear</w:t>
      </w:r>
      <w:r w:rsidR="00521BC1" w:rsidRPr="004F521C">
        <w:rPr>
          <w:rFonts w:ascii="Times New Roman" w:hAnsi="Times New Roman" w:cs="Times New Roman"/>
          <w:sz w:val="24"/>
          <w:szCs w:val="24"/>
          <w:lang w:val="en-US"/>
        </w:rPr>
        <w:t>ed</w:t>
      </w:r>
      <w:r w:rsidR="00365799" w:rsidRPr="004F521C">
        <w:rPr>
          <w:rFonts w:ascii="Times New Roman" w:hAnsi="Times New Roman" w:cs="Times New Roman"/>
          <w:sz w:val="24"/>
          <w:szCs w:val="24"/>
          <w:lang w:val="en-US"/>
        </w:rPr>
        <w:t xml:space="preserve"> ragged and discontinuous, suggesting an uneven pull on the M-line, possibly by the binding of a mutant titin protein on one side of the M-line. Evidently, the loss of a balanced M-line may create structural issues that leads to degeneration and regeneration. The findings of large glycogen accumulation and very large autophagosomes suggest that autophagy is affected in some patients.</w:t>
      </w:r>
      <w:r w:rsidR="00D83031" w:rsidRPr="004F521C">
        <w:rPr>
          <w:rFonts w:ascii="Times New Roman" w:hAnsi="Times New Roman" w:cs="Times New Roman"/>
          <w:sz w:val="24"/>
          <w:szCs w:val="24"/>
          <w:lang w:val="en-US"/>
        </w:rPr>
        <w:t xml:space="preserve"> Titin has previously been proposed to plays role in selective autophagy (at least in part) through interaction with protein p62. </w:t>
      </w:r>
      <w:r w:rsidR="00365799" w:rsidRPr="004F521C">
        <w:rPr>
          <w:rFonts w:ascii="Times New Roman" w:hAnsi="Times New Roman" w:cs="Times New Roman"/>
          <w:sz w:val="24"/>
          <w:szCs w:val="24"/>
          <w:lang w:val="en-US"/>
        </w:rPr>
        <w:t xml:space="preserve">The cargo protein p62, which is important for autophagic flux and part of the </w:t>
      </w:r>
      <w:proofErr w:type="spellStart"/>
      <w:r w:rsidR="00365799" w:rsidRPr="004F521C">
        <w:rPr>
          <w:rFonts w:ascii="Times New Roman" w:hAnsi="Times New Roman" w:cs="Times New Roman"/>
          <w:sz w:val="24"/>
          <w:szCs w:val="24"/>
          <w:lang w:val="en-US"/>
        </w:rPr>
        <w:t>mechanosensing</w:t>
      </w:r>
      <w:proofErr w:type="spellEnd"/>
      <w:r w:rsidR="00365799" w:rsidRPr="004F521C">
        <w:rPr>
          <w:rFonts w:ascii="Times New Roman" w:hAnsi="Times New Roman" w:cs="Times New Roman"/>
          <w:sz w:val="24"/>
          <w:szCs w:val="24"/>
          <w:lang w:val="en-US"/>
        </w:rPr>
        <w:t xml:space="preserve"> of the sarcomer</w:t>
      </w:r>
      <w:r w:rsidR="006334EA" w:rsidRPr="004F521C">
        <w:rPr>
          <w:rFonts w:ascii="Times New Roman" w:hAnsi="Times New Roman" w:cs="Times New Roman"/>
          <w:sz w:val="24"/>
          <w:szCs w:val="24"/>
          <w:lang w:val="en-US"/>
        </w:rPr>
        <w:t>e</w:t>
      </w:r>
      <w:r w:rsidR="00365799" w:rsidRPr="004F521C">
        <w:rPr>
          <w:rFonts w:ascii="Times New Roman" w:hAnsi="Times New Roman" w:cs="Times New Roman"/>
          <w:sz w:val="24"/>
          <w:szCs w:val="24"/>
          <w:lang w:val="en-US"/>
        </w:rPr>
        <w:t>, binds titin and directs E3 ubiquitin ligases to titin for ubiquitination leading to breakdown of inactive sarcomere</w:t>
      </w:r>
      <w:r w:rsidR="006334EA" w:rsidRPr="004F521C">
        <w:rPr>
          <w:rFonts w:ascii="Times New Roman" w:hAnsi="Times New Roman" w:cs="Times New Roman"/>
          <w:sz w:val="24"/>
          <w:szCs w:val="24"/>
          <w:lang w:val="en-US"/>
        </w:rPr>
        <w:t>s</w:t>
      </w:r>
      <w:r w:rsidR="00365799" w:rsidRPr="004F521C">
        <w:rPr>
          <w:rFonts w:ascii="Times New Roman" w:hAnsi="Times New Roman" w:cs="Times New Roman"/>
          <w:sz w:val="24"/>
          <w:szCs w:val="24"/>
          <w:lang w:val="en-US"/>
        </w:rPr>
        <w:t xml:space="preserve"> </w:t>
      </w:r>
      <w:r w:rsidR="00521BC1" w:rsidRPr="004F521C">
        <w:rPr>
          <w:rFonts w:ascii="Times New Roman" w:hAnsi="Times New Roman" w:cs="Times New Roman"/>
          <w:sz w:val="24"/>
          <w:szCs w:val="24"/>
          <w:lang w:val="en-US"/>
        </w:rPr>
        <w:fldChar w:fldCharType="begin"/>
      </w:r>
      <w:r w:rsidR="006A7360" w:rsidRPr="004F521C">
        <w:rPr>
          <w:rFonts w:ascii="Times New Roman" w:hAnsi="Times New Roman" w:cs="Times New Roman"/>
          <w:sz w:val="24"/>
          <w:szCs w:val="24"/>
          <w:lang w:val="en-US"/>
        </w:rPr>
        <w:instrText xml:space="preserve"> ADDIN ZOTERO_ITEM CSL_CITATION {"citationID":"h6Fxydqs","properties":{"formattedCitation":"\\super 42\\nosupersub{}","plainCitation":"42","noteIndex":0},"citationItems":[{"id":3838,"uris":["http://zotero.org/users/2403727/items/T5LNJY4Y"],"itemData":{"id":3838,"type":"article-journal","abstract":"Striated muscle undergoes remodelling in response to mechanical and physiological stress, but little is known about the integration of such varied signals in the myofibril. The interaction of the elastic kinase region from sarcomeric titin (A168-M1) with the autophagy receptors Nbr1/p62 and MuRF E3 ubiquitin ligases is well suited to link mechanosensing with the trophic response of the myofibril. To investigate the mechanisms of signal cross-talk at this titin node, we elucidated its 3D structure, analysed its response to stretch using steered molecular dynamics simulations and explored its functional relation to MuRF1 and Nbr1/p62 using cellular assays. We found that MuRF1-mediated ubiquitination of titin kinase promotes its scaffolding of Nbr1/p62 and that the process can be dynamically down-regulated by the mechanical unfolding of a linker sequence joining titin kinase with the MuRF1 receptor site in titin. We propose that titin ubiquitination is sensitive to the mechanical state of the sarcomere, the regulation of sarcomere targeting by Nbr1/p62 being a functional outcome. We conclude that MuRF1/Titin Kinase/Nbr1/p62 constitutes a distinct assembly that predictably promotes sarcomere breakdown in inactive muscle.","container-title":"EMBO reports","DOI":"10.15252/embr.201948018","ISSN":"1469-3178","issue":"10","journalAbbreviation":"EMBO Rep","language":"eng","note":"PMID: 34402565\nPMCID: PMC8490993","page":"e48018","source":"PubMed","title":"Titin kinase ubiquitination aligns autophagy receptors with mechanical signals in the sarcomere","volume":"22","author":[{"family":"Bogomolovas","given":"Julius"},{"family":"Fleming","given":"Jennifer R."},{"family":"Franke","given":"Barbara"},{"family":"Manso","given":"Bruno"},{"family":"Simon","given":"Bernd"},{"family":"Gasch","given":"Alexander"},{"family":"Markovic","given":"Marija"},{"family":"Brunner","given":"Thomas"},{"family":"Knöll","given":"Ralph"},{"family":"Chen","given":"Ju"},{"family":"Labeit","given":"Siegfried"},{"family":"Scheffner","given":"Martin"},{"family":"Peter","given":"Christine"},{"family":"Mayans","given":"Olga"}],"issued":{"date-parts":[["2021",10,5]]}}}],"schema":"https://github.com/citation-style-language/schema/raw/master/csl-citation.json"} </w:instrText>
      </w:r>
      <w:r w:rsidR="00521BC1" w:rsidRPr="004F521C">
        <w:rPr>
          <w:rFonts w:ascii="Times New Roman" w:hAnsi="Times New Roman" w:cs="Times New Roman"/>
          <w:sz w:val="24"/>
          <w:szCs w:val="24"/>
          <w:lang w:val="en-US"/>
        </w:rPr>
        <w:fldChar w:fldCharType="separate"/>
      </w:r>
      <w:r w:rsidR="006A7360" w:rsidRPr="004F521C">
        <w:rPr>
          <w:rFonts w:ascii="Times New Roman" w:hAnsi="Times New Roman" w:cs="Times New Roman"/>
          <w:sz w:val="24"/>
          <w:szCs w:val="24"/>
          <w:vertAlign w:val="superscript"/>
          <w:lang w:val="en-US"/>
        </w:rPr>
        <w:t>42</w:t>
      </w:r>
      <w:r w:rsidR="00521BC1" w:rsidRPr="004F521C">
        <w:rPr>
          <w:rFonts w:ascii="Times New Roman" w:hAnsi="Times New Roman" w:cs="Times New Roman"/>
          <w:sz w:val="24"/>
          <w:szCs w:val="24"/>
          <w:lang w:val="en-US"/>
        </w:rPr>
        <w:fldChar w:fldCharType="end"/>
      </w:r>
      <w:r w:rsidR="00365799" w:rsidRPr="004F521C">
        <w:rPr>
          <w:rFonts w:ascii="Times New Roman" w:hAnsi="Times New Roman" w:cs="Times New Roman"/>
          <w:sz w:val="24"/>
          <w:szCs w:val="24"/>
          <w:lang w:val="en-US"/>
        </w:rPr>
        <w:t xml:space="preserve">.  Any perturbation of this finely tuned system may lead to intermittent stoppage of the autophagic flux causing very large autophagosomes which cannot fuse with lysosomes, additionally leading to large highly dense lysosomes and large accumulations of free glycogen. The loss of ultrastructural integrity may in some instances lead to altered mitochondrial fusion/fission dynamics and isolated mitochondria, since the tubulin lattice that binds mitochondria depolymerizes when the ultrastructure is compromised possibly due to loss of connection to the intermediate filament proteins in the sarcomeres. </w:t>
      </w:r>
    </w:p>
    <w:p w14:paraId="6BCE51E3" w14:textId="726D1AF6"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Study limitations</w:t>
      </w:r>
    </w:p>
    <w:p w14:paraId="2802F69C" w14:textId="09BCFD30" w:rsidR="00315080" w:rsidRPr="005D30B3" w:rsidRDefault="00F4339F" w:rsidP="005D30B3">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Limitations in the current study includes the cohort size, which </w:t>
      </w:r>
      <w:r w:rsidR="00EC4409" w:rsidRPr="004F521C">
        <w:rPr>
          <w:rFonts w:ascii="Times New Roman" w:hAnsi="Times New Roman" w:cs="Times New Roman"/>
          <w:sz w:val="24"/>
          <w:szCs w:val="24"/>
          <w:lang w:val="en-US"/>
        </w:rPr>
        <w:t xml:space="preserve">limited statistical power and </w:t>
      </w:r>
      <w:r w:rsidRPr="004F521C">
        <w:rPr>
          <w:rFonts w:ascii="Times New Roman" w:hAnsi="Times New Roman" w:cs="Times New Roman"/>
          <w:sz w:val="24"/>
          <w:szCs w:val="24"/>
          <w:lang w:val="en-US"/>
        </w:rPr>
        <w:t xml:space="preserve">our ability to fully represent the spectrum of </w:t>
      </w:r>
      <w:r w:rsidR="005237FF" w:rsidRPr="004F521C">
        <w:rPr>
          <w:rFonts w:ascii="Times New Roman" w:hAnsi="Times New Roman" w:cs="Times New Roman"/>
          <w:sz w:val="24"/>
          <w:szCs w:val="24"/>
          <w:lang w:val="en-US"/>
        </w:rPr>
        <w:t xml:space="preserve">cardiac </w:t>
      </w:r>
      <w:r w:rsidRPr="004F521C">
        <w:rPr>
          <w:rFonts w:ascii="Times New Roman" w:hAnsi="Times New Roman" w:cs="Times New Roman"/>
          <w:sz w:val="24"/>
          <w:szCs w:val="24"/>
          <w:lang w:val="en-US"/>
        </w:rPr>
        <w:t xml:space="preserve">phenotypes </w:t>
      </w:r>
      <w:r w:rsidR="002E1347" w:rsidRPr="004F521C">
        <w:rPr>
          <w:rFonts w:ascii="Times New Roman" w:hAnsi="Times New Roman" w:cs="Times New Roman"/>
          <w:sz w:val="24"/>
          <w:szCs w:val="24"/>
          <w:lang w:val="en-US"/>
        </w:rPr>
        <w:t xml:space="preserve">associated </w:t>
      </w:r>
      <w:r w:rsidRPr="004F521C">
        <w:rPr>
          <w:rFonts w:ascii="Times New Roman" w:hAnsi="Times New Roman" w:cs="Times New Roman"/>
          <w:sz w:val="24"/>
          <w:szCs w:val="24"/>
          <w:lang w:val="en-US"/>
        </w:rPr>
        <w:t xml:space="preserve">with TTNtv. </w:t>
      </w:r>
      <w:r w:rsidR="00315080" w:rsidRPr="004F521C">
        <w:rPr>
          <w:rFonts w:ascii="Times New Roman" w:hAnsi="Times New Roman" w:cs="Times New Roman"/>
          <w:sz w:val="24"/>
          <w:szCs w:val="24"/>
          <w:lang w:val="en-US"/>
        </w:rPr>
        <w:t>N</w:t>
      </w:r>
      <w:r w:rsidRPr="004F521C">
        <w:rPr>
          <w:rFonts w:ascii="Times New Roman" w:hAnsi="Times New Roman" w:cs="Times New Roman"/>
          <w:sz w:val="24"/>
          <w:szCs w:val="24"/>
          <w:lang w:val="en-US"/>
        </w:rPr>
        <w:t xml:space="preserve">otably, </w:t>
      </w:r>
      <w:r w:rsidR="002E1347" w:rsidRPr="004F521C">
        <w:rPr>
          <w:rFonts w:ascii="Times New Roman" w:hAnsi="Times New Roman" w:cs="Times New Roman"/>
          <w:sz w:val="24"/>
          <w:szCs w:val="24"/>
          <w:lang w:val="en-US"/>
        </w:rPr>
        <w:t xml:space="preserve">patients </w:t>
      </w:r>
      <w:r w:rsidRPr="004F521C">
        <w:rPr>
          <w:rFonts w:ascii="Times New Roman" w:hAnsi="Times New Roman" w:cs="Times New Roman"/>
          <w:sz w:val="24"/>
          <w:szCs w:val="24"/>
          <w:lang w:val="en-US"/>
        </w:rPr>
        <w:t xml:space="preserve">with cardiac devices were excluded and </w:t>
      </w:r>
      <w:r w:rsidR="00315080" w:rsidRPr="004F521C">
        <w:rPr>
          <w:rFonts w:ascii="Times New Roman" w:hAnsi="Times New Roman" w:cs="Times New Roman"/>
          <w:sz w:val="24"/>
          <w:szCs w:val="24"/>
          <w:lang w:val="en-US"/>
        </w:rPr>
        <w:t xml:space="preserve">they </w:t>
      </w:r>
      <w:r w:rsidRPr="004F521C">
        <w:rPr>
          <w:rFonts w:ascii="Times New Roman" w:hAnsi="Times New Roman" w:cs="Times New Roman"/>
          <w:sz w:val="24"/>
          <w:szCs w:val="24"/>
          <w:lang w:val="en-US"/>
        </w:rPr>
        <w:t>represent</w:t>
      </w:r>
      <w:r w:rsidR="00315080" w:rsidRPr="004F521C">
        <w:rPr>
          <w:rFonts w:ascii="Times New Roman" w:hAnsi="Times New Roman" w:cs="Times New Roman"/>
          <w:sz w:val="24"/>
          <w:szCs w:val="24"/>
          <w:lang w:val="en-US"/>
        </w:rPr>
        <w:t xml:space="preserve"> approximately 20%</w:t>
      </w:r>
      <w:r w:rsidR="0031508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{"citationID":"ZO0n8Z6e","properties":{"formattedCitation":"\\super 5\\nosupersub{}","plainCitation":"5","noteIndex":0},"citationItems":[{"id":3812,"uris":["http://zotero.org/users/2403727/items/2JCQ56XD"],"itemData":{"id":3812,"type":"article-journal","abstract":"BACKGROUND: Truncating variants in titin (TTNtv) are the most common cause of dilated cardiomyopathy (DCM). We evaluated the genotype-phenotype correlation in TTNtv-DCM, with a special focus on long-term outcomes, arrhythmias, response to treatment and sex-related presentation.\nMETHODS: Data on patient characteristics and outcomes were collected retrospectively from electronic health records of patients genotyped at two Danish heart transplantation centres.\nRESULTS: We included 115 patients (66% men). At diagnosis of DCM, mean age was 46±13 years and left ventricular ejection fraction (LVEF) was 28%±13%. During a median follow-up of 7.9 years, 26% reached a composite outcome of left ventricular assist device implantation, heart transplantation or death. In 20% an arrhythmia preceded the DCM diagnosis. In total, 43% had atrial fibrillation (AF) and 23% had ventricular arrhythmias. Long-term left ventricular reverse remodelling (LVRR; LVEF increase ≥10% points or normalisation) was achieved in 58% and occurred more frequently in women (72% vs 51%, p=0.042).In multivariable proportional hazards analyses, occurrence of LVRR was a strong independent negative predictor of the composite outcome (HR: 0.05 (95% CI 0.02 to 0.14); p&lt;0.001). Female sex independently predicted lower rates of ventricular arrhythmias (HR: 0.33 (95% CI 0.11 to 0.99); p=0.05), while the location of the TTNtv was not associated with cardiovascular outcomes.\nCONCLUSION: DCM caused by TTNtv presented in midlife and was associated with a high burden of AF and ventricular arrhythmias, which often preceded DCM diagnosis. Furthermore, LVRR occurred in a high proportion of patients and was a strong negative predictor of the composite outcome. Female sex was positively associated with occurrence of LVRR and longer event-free survival.","container-title":"Journal of Medical Genetics","DOI":"10.1136/jmedgenet-2020-107178","ISSN":"1468-6244","issue":"12","journalAbbreviation":"J Med Genet","language":"eng","note":"PMID: 33106378","page":"832-841","source":"PubMed","title":"Dilated cardiomyopathy caused by truncating titin variants: long-term outcomes, arrhythmias, response to treatment and sex differences","title-short":"Dilated cardiomyopathy caused by truncating titin variants","volume":"58","author":[{"family":"Vissing","given":"Christoffer Rasmus"},{"family":"Rasmussen","given":"Torsten Bloch"},{"family":"Dybro","given":"Anne Mette"},{"family":"Olesen","given":"Morten Salling"},{"family":"Pedersen","given":"Lisbeth Nørum"},{"family":"Jensen","given":"Morten"},{"family":"Bundgaard","given":"Henning"},{"family":"Christensen","given":"Alex Hørby"}],"issued":{"date-parts":[["2021",12]]}}}],"schema":"https://github.com/citation-style-language/schema/raw/master/csl-citation.json"} </w:instrText>
      </w:r>
      <w:r w:rsidR="0031508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5</w:t>
      </w:r>
      <w:r w:rsidR="00315080" w:rsidRPr="004F521C">
        <w:rPr>
          <w:rFonts w:ascii="Times New Roman" w:hAnsi="Times New Roman" w:cs="Times New Roman"/>
          <w:sz w:val="24"/>
          <w:szCs w:val="24"/>
          <w:lang w:val="en-US"/>
        </w:rPr>
        <w:fldChar w:fldCharType="end"/>
      </w:r>
      <w:r w:rsidR="00315080" w:rsidRPr="004F521C">
        <w:rPr>
          <w:rFonts w:ascii="Times New Roman" w:hAnsi="Times New Roman" w:cs="Times New Roman"/>
          <w:sz w:val="24"/>
          <w:szCs w:val="24"/>
          <w:lang w:val="en-US"/>
        </w:rPr>
        <w:t xml:space="preserve"> of</w:t>
      </w:r>
      <w:r w:rsidRPr="004F521C">
        <w:rPr>
          <w:rFonts w:ascii="Times New Roman" w:hAnsi="Times New Roman" w:cs="Times New Roman"/>
          <w:sz w:val="24"/>
          <w:szCs w:val="24"/>
          <w:lang w:val="en-US"/>
        </w:rPr>
        <w:t xml:space="preserve"> patients</w:t>
      </w:r>
      <w:r w:rsidR="00315080" w:rsidRPr="004F521C">
        <w:rPr>
          <w:rFonts w:ascii="Times New Roman" w:hAnsi="Times New Roman" w:cs="Times New Roman"/>
          <w:sz w:val="24"/>
          <w:szCs w:val="24"/>
          <w:lang w:val="en-US"/>
        </w:rPr>
        <w:t xml:space="preserve">, have severe phenotypes </w:t>
      </w:r>
      <w:r w:rsidRPr="004F521C">
        <w:rPr>
          <w:rFonts w:ascii="Times New Roman" w:hAnsi="Times New Roman" w:cs="Times New Roman"/>
          <w:sz w:val="24"/>
          <w:szCs w:val="24"/>
          <w:lang w:val="en-US"/>
        </w:rPr>
        <w:t>and</w:t>
      </w:r>
      <w:r w:rsidR="00315080" w:rsidRPr="004F521C">
        <w:rPr>
          <w:rFonts w:ascii="Times New Roman" w:hAnsi="Times New Roman" w:cs="Times New Roman"/>
          <w:sz w:val="24"/>
          <w:szCs w:val="24"/>
          <w:lang w:val="en-US"/>
        </w:rPr>
        <w:t xml:space="preserve"> are</w:t>
      </w:r>
      <w:r w:rsidRPr="004F521C">
        <w:rPr>
          <w:rFonts w:ascii="Times New Roman" w:hAnsi="Times New Roman" w:cs="Times New Roman"/>
          <w:sz w:val="24"/>
          <w:szCs w:val="24"/>
          <w:lang w:val="en-US"/>
        </w:rPr>
        <w:t xml:space="preserve"> </w:t>
      </w:r>
      <w:r w:rsidR="002E1347" w:rsidRPr="004F521C">
        <w:rPr>
          <w:rFonts w:ascii="Times New Roman" w:hAnsi="Times New Roman" w:cs="Times New Roman"/>
          <w:sz w:val="24"/>
          <w:szCs w:val="24"/>
          <w:lang w:val="en-US"/>
        </w:rPr>
        <w:t xml:space="preserve">thus more </w:t>
      </w:r>
      <w:r w:rsidRPr="004F521C">
        <w:rPr>
          <w:rFonts w:ascii="Times New Roman" w:hAnsi="Times New Roman" w:cs="Times New Roman"/>
          <w:sz w:val="24"/>
          <w:szCs w:val="24"/>
          <w:lang w:val="en-US"/>
        </w:rPr>
        <w:t>likely to have pronounced muscle involvement.</w:t>
      </w:r>
      <w:r w:rsidR="00B36D15" w:rsidRPr="004F521C">
        <w:rPr>
          <w:rFonts w:ascii="Times New Roman" w:hAnsi="Times New Roman" w:cs="Times New Roman"/>
          <w:sz w:val="24"/>
          <w:szCs w:val="24"/>
          <w:lang w:val="en-US"/>
        </w:rPr>
        <w:t xml:space="preserve"> E</w:t>
      </w:r>
      <w:r w:rsidR="002E1347" w:rsidRPr="004F521C">
        <w:rPr>
          <w:rFonts w:ascii="Times New Roman" w:hAnsi="Times New Roman" w:cs="Times New Roman"/>
          <w:sz w:val="24"/>
          <w:szCs w:val="24"/>
          <w:lang w:val="en-US"/>
        </w:rPr>
        <w:t>xpression analyses of titin in muscle tissue</w:t>
      </w:r>
      <w:r w:rsidR="00B36D15" w:rsidRPr="004F521C">
        <w:rPr>
          <w:rFonts w:ascii="Times New Roman" w:hAnsi="Times New Roman" w:cs="Times New Roman"/>
          <w:sz w:val="24"/>
          <w:szCs w:val="24"/>
          <w:lang w:val="en-US"/>
        </w:rPr>
        <w:t xml:space="preserve"> was not performed</w:t>
      </w:r>
      <w:r w:rsidR="002E1347" w:rsidRPr="004F521C">
        <w:rPr>
          <w:rFonts w:ascii="Times New Roman" w:hAnsi="Times New Roman" w:cs="Times New Roman"/>
          <w:sz w:val="24"/>
          <w:szCs w:val="24"/>
          <w:lang w:val="en-US"/>
        </w:rPr>
        <w:t xml:space="preserve">. </w:t>
      </w:r>
      <w:del w:id="81" w:author="Christoffer Vissing" w:date="2023-09-26T10:54:00Z">
        <w:r w:rsidR="00262509" w:rsidRPr="004F521C" w:rsidDel="00F06504">
          <w:rPr>
            <w:rFonts w:ascii="Times New Roman" w:hAnsi="Times New Roman" w:cs="Times New Roman"/>
            <w:sz w:val="24"/>
            <w:szCs w:val="24"/>
            <w:lang w:val="en-US"/>
          </w:rPr>
          <w:delText>Finally,</w:delText>
        </w:r>
        <w:r w:rsidR="00315080" w:rsidRPr="004F521C" w:rsidDel="00F06504">
          <w:rPr>
            <w:rFonts w:ascii="Times New Roman" w:hAnsi="Times New Roman" w:cs="Times New Roman"/>
            <w:sz w:val="24"/>
            <w:szCs w:val="24"/>
            <w:lang w:val="en-US"/>
          </w:rPr>
          <w:delText xml:space="preserve"> we did not perform m</w:delText>
        </w:r>
      </w:del>
      <w:ins w:id="82" w:author="Christoffer Vissing" w:date="2023-09-26T10:54:00Z">
        <w:r w:rsidR="00F06504">
          <w:rPr>
            <w:rFonts w:ascii="Times New Roman" w:hAnsi="Times New Roman" w:cs="Times New Roman"/>
            <w:sz w:val="24"/>
            <w:szCs w:val="24"/>
            <w:lang w:val="en-US"/>
          </w:rPr>
          <w:t>M</w:t>
        </w:r>
      </w:ins>
      <w:r w:rsidR="00315080" w:rsidRPr="004F521C">
        <w:rPr>
          <w:rFonts w:ascii="Times New Roman" w:hAnsi="Times New Roman" w:cs="Times New Roman"/>
          <w:sz w:val="24"/>
          <w:szCs w:val="24"/>
          <w:lang w:val="en-US"/>
        </w:rPr>
        <w:t>uscle strength assessment of normal controls</w:t>
      </w:r>
      <w:ins w:id="83" w:author="Christoffer Vissing" w:date="2023-09-26T10:54:00Z">
        <w:r w:rsidR="00F06504">
          <w:rPr>
            <w:rFonts w:ascii="Times New Roman" w:hAnsi="Times New Roman" w:cs="Times New Roman"/>
            <w:sz w:val="24"/>
            <w:szCs w:val="24"/>
            <w:lang w:val="en-US"/>
          </w:rPr>
          <w:t xml:space="preserve"> was no</w:t>
        </w:r>
      </w:ins>
      <w:ins w:id="84" w:author="Christoffer Vissing" w:date="2023-09-26T10:55:00Z">
        <w:r w:rsidR="00F06504">
          <w:rPr>
            <w:rFonts w:ascii="Times New Roman" w:hAnsi="Times New Roman" w:cs="Times New Roman"/>
            <w:sz w:val="24"/>
            <w:szCs w:val="24"/>
            <w:lang w:val="en-US"/>
          </w:rPr>
          <w:t>t performed</w:t>
        </w:r>
      </w:ins>
      <w:r w:rsidR="00315080" w:rsidRPr="004F521C">
        <w:rPr>
          <w:rFonts w:ascii="Times New Roman" w:hAnsi="Times New Roman" w:cs="Times New Roman"/>
          <w:sz w:val="24"/>
          <w:szCs w:val="24"/>
          <w:lang w:val="en-US"/>
        </w:rPr>
        <w:t>, which may influence the comparative value and interpretation of these values.</w:t>
      </w:r>
      <w:ins w:id="85" w:author="Christoffer Vissing" w:date="2023-09-26T10:55:00Z">
        <w:r w:rsidR="00F06504">
          <w:rPr>
            <w:rFonts w:ascii="Times New Roman" w:hAnsi="Times New Roman" w:cs="Times New Roman"/>
            <w:sz w:val="24"/>
            <w:szCs w:val="24"/>
            <w:lang w:val="en-US"/>
          </w:rPr>
          <w:t xml:space="preserve"> While </w:t>
        </w:r>
        <w:r w:rsidR="00351D95">
          <w:rPr>
            <w:rFonts w:ascii="Times New Roman" w:hAnsi="Times New Roman" w:cs="Times New Roman"/>
            <w:sz w:val="24"/>
            <w:szCs w:val="24"/>
            <w:lang w:val="en-US"/>
          </w:rPr>
          <w:t xml:space="preserve">controls for </w:t>
        </w:r>
      </w:ins>
      <w:ins w:id="86" w:author="Christoffer Vissing" w:date="2023-09-26T10:56:00Z">
        <w:r w:rsidR="00351D95">
          <w:rPr>
            <w:rFonts w:ascii="Times New Roman" w:hAnsi="Times New Roman" w:cs="Times New Roman"/>
            <w:sz w:val="24"/>
            <w:szCs w:val="24"/>
            <w:lang w:val="en-US"/>
          </w:rPr>
          <w:t xml:space="preserve">MRI scans </w:t>
        </w:r>
      </w:ins>
      <w:ins w:id="87" w:author="Christoffer Vissing" w:date="2023-09-26T10:55:00Z">
        <w:r w:rsidR="00351D95">
          <w:rPr>
            <w:rFonts w:ascii="Times New Roman" w:hAnsi="Times New Roman" w:cs="Times New Roman"/>
            <w:sz w:val="24"/>
            <w:szCs w:val="24"/>
            <w:lang w:val="en-US"/>
          </w:rPr>
          <w:t xml:space="preserve">were matched on </w:t>
        </w:r>
      </w:ins>
      <w:ins w:id="88" w:author="Christoffer Vissing" w:date="2023-09-26T10:57:00Z">
        <w:r w:rsidR="00351D95">
          <w:rPr>
            <w:rFonts w:ascii="Times New Roman" w:hAnsi="Times New Roman" w:cs="Times New Roman"/>
            <w:sz w:val="24"/>
            <w:szCs w:val="24"/>
            <w:lang w:val="en-US"/>
          </w:rPr>
          <w:t>factors</w:t>
        </w:r>
      </w:ins>
      <w:ins w:id="89" w:author="Christoffer Vissing" w:date="2023-09-26T10:55:00Z">
        <w:r w:rsidR="00351D95">
          <w:rPr>
            <w:rFonts w:ascii="Times New Roman" w:hAnsi="Times New Roman" w:cs="Times New Roman"/>
            <w:sz w:val="24"/>
            <w:szCs w:val="24"/>
            <w:lang w:val="en-US"/>
          </w:rPr>
          <w:t xml:space="preserve"> known to correlate with fat fraction</w:t>
        </w:r>
      </w:ins>
      <w:ins w:id="90" w:author="Christoffer Vissing" w:date="2023-09-26T10:56:00Z">
        <w:r w:rsidR="00351D95">
          <w:rPr>
            <w:rFonts w:ascii="Times New Roman" w:hAnsi="Times New Roman" w:cs="Times New Roman"/>
            <w:sz w:val="24"/>
            <w:szCs w:val="24"/>
            <w:lang w:val="en-US"/>
          </w:rPr>
          <w:t>, residual confounding</w:t>
        </w:r>
      </w:ins>
      <w:ins w:id="91" w:author="Christoffer Vissing" w:date="2023-09-26T10:58:00Z">
        <w:r w:rsidR="00351D95">
          <w:rPr>
            <w:rFonts w:ascii="Times New Roman" w:hAnsi="Times New Roman" w:cs="Times New Roman"/>
            <w:sz w:val="24"/>
            <w:szCs w:val="24"/>
            <w:lang w:val="en-US"/>
          </w:rPr>
          <w:t xml:space="preserve"> </w:t>
        </w:r>
      </w:ins>
      <w:ins w:id="92" w:author="Christoffer Vissing" w:date="2023-09-26T12:45:00Z">
        <w:r w:rsidR="00EF462A">
          <w:rPr>
            <w:rFonts w:ascii="Times New Roman" w:hAnsi="Times New Roman" w:cs="Times New Roman"/>
            <w:sz w:val="24"/>
            <w:szCs w:val="24"/>
            <w:lang w:val="en-US"/>
          </w:rPr>
          <w:t>might still</w:t>
        </w:r>
      </w:ins>
      <w:ins w:id="93" w:author="Christoffer Vissing" w:date="2023-09-26T10:58:00Z">
        <w:r w:rsidR="00351D95">
          <w:rPr>
            <w:rFonts w:ascii="Times New Roman" w:hAnsi="Times New Roman" w:cs="Times New Roman"/>
            <w:sz w:val="24"/>
            <w:szCs w:val="24"/>
            <w:lang w:val="en-US"/>
          </w:rPr>
          <w:t xml:space="preserve"> </w:t>
        </w:r>
      </w:ins>
      <w:ins w:id="94" w:author="Christoffer Vissing" w:date="2023-09-26T12:27:00Z">
        <w:r w:rsidR="005D30B3">
          <w:rPr>
            <w:rFonts w:ascii="Times New Roman" w:hAnsi="Times New Roman" w:cs="Times New Roman"/>
            <w:sz w:val="24"/>
            <w:szCs w:val="24"/>
            <w:lang w:val="en-US"/>
          </w:rPr>
          <w:t>have</w:t>
        </w:r>
      </w:ins>
      <w:ins w:id="95" w:author="Christoffer Vissing" w:date="2023-09-26T10:57:00Z">
        <w:r w:rsidR="00351D95">
          <w:rPr>
            <w:rFonts w:ascii="Times New Roman" w:hAnsi="Times New Roman" w:cs="Times New Roman"/>
            <w:sz w:val="24"/>
            <w:szCs w:val="24"/>
            <w:lang w:val="en-US"/>
          </w:rPr>
          <w:t xml:space="preserve"> </w:t>
        </w:r>
      </w:ins>
      <w:ins w:id="96" w:author="Christoffer Vissing" w:date="2023-09-26T10:59:00Z">
        <w:r w:rsidR="00351D95">
          <w:rPr>
            <w:rFonts w:ascii="Times New Roman" w:hAnsi="Times New Roman" w:cs="Times New Roman"/>
            <w:sz w:val="24"/>
            <w:szCs w:val="24"/>
            <w:lang w:val="en-US"/>
          </w:rPr>
          <w:t>affect</w:t>
        </w:r>
      </w:ins>
      <w:ins w:id="97" w:author="Christoffer Vissing" w:date="2023-09-26T12:27:00Z">
        <w:r w:rsidR="005D30B3">
          <w:rPr>
            <w:rFonts w:ascii="Times New Roman" w:hAnsi="Times New Roman" w:cs="Times New Roman"/>
            <w:sz w:val="24"/>
            <w:szCs w:val="24"/>
            <w:lang w:val="en-US"/>
          </w:rPr>
          <w:t>ed</w:t>
        </w:r>
      </w:ins>
      <w:ins w:id="98" w:author="Christoffer Vissing" w:date="2023-09-26T10:57:00Z">
        <w:r w:rsidR="00351D95">
          <w:rPr>
            <w:rFonts w:ascii="Times New Roman" w:hAnsi="Times New Roman" w:cs="Times New Roman"/>
            <w:sz w:val="24"/>
            <w:szCs w:val="24"/>
            <w:lang w:val="en-US"/>
          </w:rPr>
          <w:t xml:space="preserve"> our results. </w:t>
        </w:r>
      </w:ins>
      <w:ins w:id="99" w:author="Christoffer Vissing" w:date="2023-09-26T12:35:00Z">
        <w:r w:rsidR="005D30B3" w:rsidRPr="005D30B3">
          <w:rPr>
            <w:rFonts w:ascii="Times New Roman" w:hAnsi="Times New Roman" w:cs="Times New Roman"/>
            <w:sz w:val="24"/>
            <w:szCs w:val="24"/>
            <w:lang w:val="en-US"/>
          </w:rPr>
          <w:t xml:space="preserve">Selecting the most appropriate control group for cardiomyopathy posed a challenge. </w:t>
        </w:r>
      </w:ins>
      <w:ins w:id="100" w:author="Christoffer Vissing" w:date="2023-09-26T12:36:00Z">
        <w:r w:rsidR="00EF462A">
          <w:rPr>
            <w:rFonts w:ascii="Times New Roman" w:hAnsi="Times New Roman" w:cs="Times New Roman"/>
            <w:sz w:val="24"/>
            <w:szCs w:val="24"/>
            <w:lang w:val="en-US"/>
          </w:rPr>
          <w:t>Patients wi</w:t>
        </w:r>
      </w:ins>
      <w:ins w:id="101" w:author="Christoffer Vissing" w:date="2023-09-26T12:35:00Z">
        <w:r w:rsidR="005D30B3" w:rsidRPr="005D30B3">
          <w:rPr>
            <w:rFonts w:ascii="Times New Roman" w:hAnsi="Times New Roman" w:cs="Times New Roman"/>
            <w:sz w:val="24"/>
            <w:szCs w:val="24"/>
            <w:lang w:val="en-US"/>
          </w:rPr>
          <w:t xml:space="preserve">th variants in </w:t>
        </w:r>
        <w:r w:rsidR="005D30B3" w:rsidRPr="005D30B3">
          <w:rPr>
            <w:rFonts w:ascii="Times New Roman" w:hAnsi="Times New Roman" w:cs="Times New Roman"/>
            <w:i/>
            <w:iCs/>
            <w:sz w:val="24"/>
            <w:szCs w:val="24"/>
            <w:lang w:val="en-US"/>
            <w:rPrChange w:id="102" w:author="Christoffer Vissing" w:date="2023-09-26T12:35:00Z">
              <w:rPr>
                <w:rFonts w:ascii="Times New Roman" w:hAnsi="Times New Roman" w:cs="Times New Roman"/>
                <w:sz w:val="24"/>
                <w:szCs w:val="24"/>
                <w:lang w:val="en-US"/>
              </w:rPr>
            </w:rPrChange>
          </w:rPr>
          <w:t>RBM20</w:t>
        </w:r>
        <w:r w:rsidR="005D30B3" w:rsidRPr="005D30B3">
          <w:rPr>
            <w:rFonts w:ascii="Times New Roman" w:hAnsi="Times New Roman" w:cs="Times New Roman"/>
            <w:sz w:val="24"/>
            <w:szCs w:val="24"/>
            <w:lang w:val="en-US"/>
          </w:rPr>
          <w:t>, a regulator of titin splicing</w:t>
        </w:r>
      </w:ins>
      <w:ins w:id="103" w:author="Christoffer Vissing" w:date="2023-09-26T12:36:00Z">
        <w:r w:rsidR="00EF462A">
          <w:rPr>
            <w:rFonts w:ascii="Times New Roman" w:hAnsi="Times New Roman" w:cs="Times New Roman"/>
            <w:sz w:val="24"/>
            <w:szCs w:val="24"/>
            <w:lang w:val="en-US"/>
          </w:rPr>
          <w:t>, were included</w:t>
        </w:r>
      </w:ins>
      <w:ins w:id="104" w:author="Christoffer Vissing" w:date="2023-09-26T12:35:00Z">
        <w:r w:rsidR="005D30B3" w:rsidRPr="005D30B3">
          <w:rPr>
            <w:rFonts w:ascii="Times New Roman" w:hAnsi="Times New Roman" w:cs="Times New Roman"/>
            <w:sz w:val="24"/>
            <w:szCs w:val="24"/>
            <w:lang w:val="en-US"/>
          </w:rPr>
          <w:t xml:space="preserve">. </w:t>
        </w:r>
      </w:ins>
      <w:ins w:id="105" w:author="Christoffer Vissing" w:date="2023-09-29T09:50:00Z">
        <w:r w:rsidR="00547C5A">
          <w:rPr>
            <w:rFonts w:ascii="Times New Roman" w:hAnsi="Times New Roman" w:cs="Times New Roman"/>
            <w:sz w:val="24"/>
            <w:szCs w:val="24"/>
            <w:lang w:val="en-US"/>
          </w:rPr>
          <w:t>While</w:t>
        </w:r>
      </w:ins>
      <w:ins w:id="106" w:author="Christoffer Vissing" w:date="2023-09-29T09:51:00Z">
        <w:r w:rsidR="00547C5A">
          <w:rPr>
            <w:rFonts w:ascii="Times New Roman" w:hAnsi="Times New Roman" w:cs="Times New Roman"/>
            <w:sz w:val="24"/>
            <w:szCs w:val="24"/>
            <w:lang w:val="en-US"/>
          </w:rPr>
          <w:t xml:space="preserve"> protein expression of </w:t>
        </w:r>
      </w:ins>
      <w:ins w:id="107" w:author="Christoffer Vissing" w:date="2023-09-26T12:35:00Z">
        <w:r w:rsidR="005D30B3" w:rsidRPr="005D30B3">
          <w:rPr>
            <w:rFonts w:ascii="Times New Roman" w:hAnsi="Times New Roman" w:cs="Times New Roman"/>
            <w:i/>
            <w:iCs/>
            <w:sz w:val="24"/>
            <w:szCs w:val="24"/>
            <w:lang w:val="en-US"/>
            <w:rPrChange w:id="108" w:author="Christoffer Vissing" w:date="2023-09-26T12:35:00Z">
              <w:rPr>
                <w:rFonts w:ascii="Times New Roman" w:hAnsi="Times New Roman" w:cs="Times New Roman"/>
                <w:sz w:val="24"/>
                <w:szCs w:val="24"/>
                <w:lang w:val="en-US"/>
              </w:rPr>
            </w:rPrChange>
          </w:rPr>
          <w:t>RBM20</w:t>
        </w:r>
        <w:r w:rsidR="005D30B3" w:rsidRPr="005D30B3">
          <w:rPr>
            <w:rFonts w:ascii="Times New Roman" w:hAnsi="Times New Roman" w:cs="Times New Roman"/>
            <w:sz w:val="24"/>
            <w:szCs w:val="24"/>
            <w:lang w:val="en-US"/>
          </w:rPr>
          <w:t xml:space="preserve"> </w:t>
        </w:r>
      </w:ins>
      <w:ins w:id="109" w:author="Christoffer Vissing" w:date="2023-09-29T09:51:00Z">
        <w:r w:rsidR="00547C5A">
          <w:rPr>
            <w:rFonts w:ascii="Times New Roman" w:hAnsi="Times New Roman" w:cs="Times New Roman"/>
            <w:sz w:val="24"/>
            <w:szCs w:val="24"/>
            <w:lang w:val="en-US"/>
          </w:rPr>
          <w:t xml:space="preserve">has not been identified </w:t>
        </w:r>
      </w:ins>
      <w:ins w:id="110" w:author="Christoffer Vissing" w:date="2023-09-26T12:35:00Z">
        <w:r w:rsidR="005D30B3" w:rsidRPr="005D30B3">
          <w:rPr>
            <w:rFonts w:ascii="Times New Roman" w:hAnsi="Times New Roman" w:cs="Times New Roman"/>
            <w:sz w:val="24"/>
            <w:szCs w:val="24"/>
            <w:lang w:val="en-US"/>
          </w:rPr>
          <w:t>in skeletal muscle</w:t>
        </w:r>
      </w:ins>
      <w:ins w:id="111" w:author="Christoffer Vissing" w:date="2023-09-29T09:51:00Z">
        <w:r w:rsidR="00547C5A">
          <w:rPr>
            <w:rFonts w:ascii="Times New Roman" w:hAnsi="Times New Roman" w:cs="Times New Roman"/>
            <w:sz w:val="24"/>
            <w:szCs w:val="24"/>
            <w:lang w:val="en-US"/>
          </w:rPr>
          <w:t>, RNA expression has been reported and the effect in skeletal muscle</w:t>
        </w:r>
      </w:ins>
      <w:ins w:id="112" w:author="Christoffer Vissing" w:date="2023-09-26T12:35:00Z">
        <w:r w:rsidR="005D30B3" w:rsidRPr="005D30B3">
          <w:rPr>
            <w:rFonts w:ascii="Times New Roman" w:hAnsi="Times New Roman" w:cs="Times New Roman"/>
            <w:sz w:val="24"/>
            <w:szCs w:val="24"/>
            <w:lang w:val="en-US"/>
          </w:rPr>
          <w:t xml:space="preserve"> isn't fully understood. This inclusion could potentially </w:t>
        </w:r>
        <w:del w:id="113" w:author="Christoffer Rasmus Vissing" w:date="2023-09-27T10:35:00Z">
          <w:r w:rsidR="005D30B3" w:rsidRPr="005D30B3" w:rsidDel="00F1685D">
            <w:rPr>
              <w:rFonts w:ascii="Times New Roman" w:hAnsi="Times New Roman" w:cs="Times New Roman"/>
              <w:sz w:val="24"/>
              <w:szCs w:val="24"/>
              <w:lang w:val="en-US"/>
            </w:rPr>
            <w:delText>influence</w:delText>
          </w:r>
        </w:del>
      </w:ins>
      <w:ins w:id="114" w:author="Christoffer Rasmus Vissing" w:date="2023-09-27T10:35:00Z">
        <w:r w:rsidR="00F1685D">
          <w:rPr>
            <w:rFonts w:ascii="Times New Roman" w:hAnsi="Times New Roman" w:cs="Times New Roman"/>
            <w:sz w:val="24"/>
            <w:szCs w:val="24"/>
            <w:lang w:val="en-US"/>
          </w:rPr>
          <w:t>bias</w:t>
        </w:r>
      </w:ins>
      <w:ins w:id="115" w:author="Christoffer Vissing" w:date="2023-09-26T12:35:00Z">
        <w:r w:rsidR="005D30B3" w:rsidRPr="005D30B3">
          <w:rPr>
            <w:rFonts w:ascii="Times New Roman" w:hAnsi="Times New Roman" w:cs="Times New Roman"/>
            <w:sz w:val="24"/>
            <w:szCs w:val="24"/>
            <w:lang w:val="en-US"/>
          </w:rPr>
          <w:t xml:space="preserve"> our results</w:t>
        </w:r>
      </w:ins>
      <w:ins w:id="116" w:author="Christoffer Rasmus Vissing" w:date="2023-09-27T10:35:00Z">
        <w:r w:rsidR="00F1685D">
          <w:rPr>
            <w:rFonts w:ascii="Times New Roman" w:hAnsi="Times New Roman" w:cs="Times New Roman"/>
            <w:sz w:val="24"/>
            <w:szCs w:val="24"/>
            <w:lang w:val="en-US"/>
          </w:rPr>
          <w:t xml:space="preserve"> towards the null hypothesis</w:t>
        </w:r>
      </w:ins>
      <w:ins w:id="117" w:author="Christoffer Vissing" w:date="2023-09-26T12:35:00Z">
        <w:r w:rsidR="005D30B3" w:rsidRPr="005D30B3">
          <w:rPr>
            <w:rFonts w:ascii="Times New Roman" w:hAnsi="Times New Roman" w:cs="Times New Roman"/>
            <w:sz w:val="24"/>
            <w:szCs w:val="24"/>
            <w:lang w:val="en-US"/>
          </w:rPr>
          <w:t>.</w:t>
        </w:r>
        <w:r w:rsidR="005D30B3">
          <w:rPr>
            <w:rFonts w:ascii="Times New Roman" w:hAnsi="Times New Roman" w:cs="Times New Roman"/>
            <w:sz w:val="24"/>
            <w:szCs w:val="24"/>
            <w:lang w:val="en-US"/>
          </w:rPr>
          <w:t xml:space="preserve"> </w:t>
        </w:r>
      </w:ins>
      <w:ins w:id="118" w:author="Christoffer Vissing" w:date="2023-09-26T12:39:00Z">
        <w:r w:rsidR="00EF462A">
          <w:rPr>
            <w:rFonts w:ascii="Times New Roman" w:hAnsi="Times New Roman" w:cs="Times New Roman"/>
            <w:sz w:val="24"/>
            <w:szCs w:val="24"/>
            <w:lang w:val="en-US"/>
          </w:rPr>
          <w:t xml:space="preserve">Finally, </w:t>
        </w:r>
      </w:ins>
      <w:ins w:id="119" w:author="Christoffer Vissing" w:date="2023-09-26T12:40:00Z">
        <w:r w:rsidR="00EF462A">
          <w:rPr>
            <w:rFonts w:ascii="Times New Roman" w:hAnsi="Times New Roman" w:cs="Times New Roman"/>
            <w:sz w:val="24"/>
            <w:szCs w:val="24"/>
            <w:lang w:val="en-US"/>
          </w:rPr>
          <w:t xml:space="preserve">the cross-sectional design of the study </w:t>
        </w:r>
      </w:ins>
      <w:ins w:id="120" w:author="Christoffer Vissing" w:date="2023-09-26T12:57:00Z">
        <w:r w:rsidR="00F07959">
          <w:rPr>
            <w:rFonts w:ascii="Times New Roman" w:hAnsi="Times New Roman" w:cs="Times New Roman"/>
            <w:sz w:val="24"/>
            <w:szCs w:val="24"/>
            <w:lang w:val="en-US"/>
          </w:rPr>
          <w:t xml:space="preserve">introduces a selection and information bias and </w:t>
        </w:r>
      </w:ins>
      <w:ins w:id="121" w:author="Christoffer Vissing" w:date="2023-09-26T12:40:00Z">
        <w:r w:rsidR="00EF462A">
          <w:rPr>
            <w:rFonts w:ascii="Times New Roman" w:hAnsi="Times New Roman" w:cs="Times New Roman"/>
            <w:sz w:val="24"/>
            <w:szCs w:val="24"/>
            <w:lang w:val="en-US"/>
          </w:rPr>
          <w:t>limits our ability to ass</w:t>
        </w:r>
      </w:ins>
      <w:ins w:id="122" w:author="Christoffer Vissing" w:date="2023-09-26T12:41:00Z">
        <w:r w:rsidR="00EF462A">
          <w:rPr>
            <w:rFonts w:ascii="Times New Roman" w:hAnsi="Times New Roman" w:cs="Times New Roman"/>
            <w:sz w:val="24"/>
            <w:szCs w:val="24"/>
            <w:lang w:val="en-US"/>
          </w:rPr>
          <w:t>ess how the phenotype evolves over time</w:t>
        </w:r>
      </w:ins>
      <w:ins w:id="123" w:author="Christoffer Vissing" w:date="2023-09-26T12:42:00Z">
        <w:r w:rsidR="00EF462A">
          <w:rPr>
            <w:rFonts w:ascii="Times New Roman" w:hAnsi="Times New Roman" w:cs="Times New Roman"/>
            <w:sz w:val="24"/>
            <w:szCs w:val="24"/>
            <w:lang w:val="en-US"/>
          </w:rPr>
          <w:t xml:space="preserve">. </w:t>
        </w:r>
      </w:ins>
    </w:p>
    <w:p w14:paraId="5AF106A0"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Conclusion</w:t>
      </w:r>
    </w:p>
    <w:p w14:paraId="6CD10821" w14:textId="70E41831" w:rsidR="00B56921" w:rsidRDefault="00DE6B79" w:rsidP="004F521C">
      <w:pPr>
        <w:widowControl w:val="0"/>
        <w:spacing w:after="0" w:line="480" w:lineRule="auto"/>
        <w:ind w:firstLine="720"/>
        <w:rPr>
          <w:ins w:id="124" w:author="Christoffer Vissing" w:date="2023-09-25T14:53:00Z"/>
          <w:rFonts w:ascii="Times New Roman" w:hAnsi="Times New Roman" w:cs="Times New Roman"/>
          <w:bCs/>
          <w:sz w:val="24"/>
          <w:szCs w:val="24"/>
          <w:lang w:val="en-US"/>
        </w:rPr>
      </w:pPr>
      <w:ins w:id="125" w:author="Christoffer Vissing" w:date="2023-09-22T14:05:00Z">
        <w:r>
          <w:rPr>
            <w:rFonts w:ascii="Times New Roman" w:hAnsi="Times New Roman" w:cs="Times New Roman"/>
            <w:bCs/>
            <w:sz w:val="24"/>
            <w:szCs w:val="24"/>
            <w:lang w:val="en-US"/>
          </w:rPr>
          <w:t>We present evidence suggesting involvement of skeletal muscle in p</w:t>
        </w:r>
      </w:ins>
      <w:del w:id="126" w:author="Christoffer Vissing" w:date="2023-09-22T14:05:00Z">
        <w:r w:rsidR="00ED4AA2" w:rsidRPr="004F521C" w:rsidDel="00DE6B79">
          <w:rPr>
            <w:rFonts w:ascii="Times New Roman" w:hAnsi="Times New Roman" w:cs="Times New Roman"/>
            <w:bCs/>
            <w:sz w:val="24"/>
            <w:szCs w:val="24"/>
            <w:lang w:val="en-US"/>
          </w:rPr>
          <w:delText>P</w:delText>
        </w:r>
      </w:del>
      <w:r w:rsidR="00ED4AA2" w:rsidRPr="004F521C">
        <w:rPr>
          <w:rFonts w:ascii="Times New Roman" w:hAnsi="Times New Roman" w:cs="Times New Roman"/>
          <w:bCs/>
          <w:sz w:val="24"/>
          <w:szCs w:val="24"/>
          <w:lang w:val="en-US"/>
        </w:rPr>
        <w:t>ersons with TTNtv</w:t>
      </w:r>
      <w:del w:id="127" w:author="Christoffer Vissing" w:date="2023-09-22T14:05:00Z">
        <w:r w:rsidR="00ED4AA2" w:rsidRPr="004F521C" w:rsidDel="00DE6B79">
          <w:rPr>
            <w:rFonts w:ascii="Times New Roman" w:hAnsi="Times New Roman" w:cs="Times New Roman"/>
            <w:bCs/>
            <w:sz w:val="24"/>
            <w:szCs w:val="24"/>
            <w:lang w:val="en-US"/>
          </w:rPr>
          <w:delText xml:space="preserve"> have involvement of s</w:delText>
        </w:r>
        <w:r w:rsidR="00F4339F" w:rsidRPr="004F521C" w:rsidDel="00DE6B79">
          <w:rPr>
            <w:rFonts w:ascii="Times New Roman" w:hAnsi="Times New Roman" w:cs="Times New Roman"/>
            <w:bCs/>
            <w:sz w:val="24"/>
            <w:szCs w:val="24"/>
            <w:lang w:val="en-US"/>
          </w:rPr>
          <w:delText>keletal muscle</w:delText>
        </w:r>
      </w:del>
      <w:r w:rsidR="00F4339F" w:rsidRPr="004F521C">
        <w:rPr>
          <w:rFonts w:ascii="Times New Roman" w:hAnsi="Times New Roman" w:cs="Times New Roman"/>
          <w:bCs/>
          <w:sz w:val="24"/>
          <w:szCs w:val="24"/>
          <w:lang w:val="en-US"/>
        </w:rPr>
        <w:t xml:space="preserve">. The skeletal muscle phenotype </w:t>
      </w:r>
      <w:del w:id="128" w:author="Christoffer Vissing" w:date="2023-09-26T12:46:00Z">
        <w:r w:rsidR="00A57F0E" w:rsidRPr="004F521C" w:rsidDel="005D3975">
          <w:rPr>
            <w:rFonts w:ascii="Times New Roman" w:hAnsi="Times New Roman" w:cs="Times New Roman"/>
            <w:bCs/>
            <w:sz w:val="24"/>
            <w:szCs w:val="24"/>
            <w:lang w:val="en-US"/>
          </w:rPr>
          <w:delText xml:space="preserve">is </w:delText>
        </w:r>
      </w:del>
      <w:ins w:id="129" w:author="Christoffer Vissing" w:date="2023-09-26T12:46:00Z">
        <w:r w:rsidR="005D3975">
          <w:rPr>
            <w:rFonts w:ascii="Times New Roman" w:hAnsi="Times New Roman" w:cs="Times New Roman"/>
            <w:bCs/>
            <w:sz w:val="24"/>
            <w:szCs w:val="24"/>
            <w:lang w:val="en-US"/>
          </w:rPr>
          <w:t>was</w:t>
        </w:r>
        <w:r w:rsidR="005D3975" w:rsidRPr="004F521C">
          <w:rPr>
            <w:rFonts w:ascii="Times New Roman" w:hAnsi="Times New Roman" w:cs="Times New Roman"/>
            <w:bCs/>
            <w:sz w:val="24"/>
            <w:szCs w:val="24"/>
            <w:lang w:val="en-US"/>
          </w:rPr>
          <w:t xml:space="preserve"> </w:t>
        </w:r>
      </w:ins>
      <w:r w:rsidR="00B36D15" w:rsidRPr="004F521C">
        <w:rPr>
          <w:rFonts w:ascii="Times New Roman" w:hAnsi="Times New Roman" w:cs="Times New Roman"/>
          <w:bCs/>
          <w:sz w:val="24"/>
          <w:szCs w:val="24"/>
          <w:lang w:val="en-US"/>
        </w:rPr>
        <w:t xml:space="preserve">mild, </w:t>
      </w:r>
      <w:r w:rsidR="00835B47" w:rsidRPr="004F521C">
        <w:rPr>
          <w:rFonts w:ascii="Times New Roman" w:hAnsi="Times New Roman" w:cs="Times New Roman"/>
          <w:bCs/>
          <w:sz w:val="24"/>
          <w:szCs w:val="24"/>
          <w:lang w:val="en-US"/>
        </w:rPr>
        <w:t>and</w:t>
      </w:r>
      <w:r w:rsidR="00BC6862" w:rsidRPr="004F521C">
        <w:rPr>
          <w:rFonts w:ascii="Times New Roman" w:hAnsi="Times New Roman" w:cs="Times New Roman"/>
          <w:bCs/>
          <w:sz w:val="24"/>
          <w:szCs w:val="24"/>
          <w:lang w:val="en-US"/>
        </w:rPr>
        <w:t xml:space="preserve"> not</w:t>
      </w:r>
      <w:r w:rsidR="000C2351" w:rsidRPr="004F521C">
        <w:rPr>
          <w:rFonts w:ascii="Times New Roman" w:hAnsi="Times New Roman" w:cs="Times New Roman"/>
          <w:bCs/>
          <w:sz w:val="24"/>
          <w:szCs w:val="24"/>
          <w:lang w:val="en-US"/>
        </w:rPr>
        <w:t xml:space="preserve"> likely </w:t>
      </w:r>
      <w:r w:rsidR="002318B9" w:rsidRPr="004F521C">
        <w:rPr>
          <w:rFonts w:ascii="Times New Roman" w:hAnsi="Times New Roman" w:cs="Times New Roman"/>
          <w:bCs/>
          <w:sz w:val="24"/>
          <w:szCs w:val="24"/>
          <w:lang w:val="en-US"/>
        </w:rPr>
        <w:t xml:space="preserve">secondary to </w:t>
      </w:r>
      <w:r w:rsidR="000C2351" w:rsidRPr="004F521C">
        <w:rPr>
          <w:rFonts w:ascii="Times New Roman" w:hAnsi="Times New Roman" w:cs="Times New Roman"/>
          <w:bCs/>
          <w:sz w:val="24"/>
          <w:szCs w:val="24"/>
          <w:lang w:val="en-US"/>
        </w:rPr>
        <w:t>heart failure</w:t>
      </w:r>
      <w:r w:rsidR="00835B47" w:rsidRPr="004F521C">
        <w:rPr>
          <w:rFonts w:ascii="Times New Roman" w:hAnsi="Times New Roman" w:cs="Times New Roman"/>
          <w:bCs/>
          <w:sz w:val="24"/>
          <w:szCs w:val="24"/>
          <w:lang w:val="en-US"/>
        </w:rPr>
        <w:t>,</w:t>
      </w:r>
      <w:r w:rsidR="00C00F01" w:rsidRPr="004F521C">
        <w:rPr>
          <w:rFonts w:ascii="Times New Roman" w:hAnsi="Times New Roman" w:cs="Times New Roman"/>
          <w:bCs/>
          <w:sz w:val="24"/>
          <w:szCs w:val="24"/>
          <w:lang w:val="en-US"/>
        </w:rPr>
        <w:t xml:space="preserve"> </w:t>
      </w:r>
      <w:r w:rsidR="000C2351" w:rsidRPr="004F521C">
        <w:rPr>
          <w:rFonts w:ascii="Times New Roman" w:hAnsi="Times New Roman" w:cs="Times New Roman"/>
          <w:bCs/>
          <w:sz w:val="24"/>
          <w:szCs w:val="24"/>
          <w:lang w:val="en-US"/>
        </w:rPr>
        <w:t>but</w:t>
      </w:r>
      <w:r w:rsidR="00BC6862" w:rsidRPr="004F521C">
        <w:rPr>
          <w:rFonts w:ascii="Times New Roman" w:hAnsi="Times New Roman" w:cs="Times New Roman"/>
          <w:bCs/>
          <w:sz w:val="24"/>
          <w:szCs w:val="24"/>
          <w:lang w:val="en-US"/>
        </w:rPr>
        <w:t xml:space="preserve"> </w:t>
      </w:r>
      <w:del w:id="130" w:author="Christoffer Vissing" w:date="2023-09-25T14:54:00Z">
        <w:r w:rsidR="00BC6862" w:rsidRPr="004F521C" w:rsidDel="00B56921">
          <w:rPr>
            <w:rFonts w:ascii="Times New Roman" w:hAnsi="Times New Roman" w:cs="Times New Roman"/>
            <w:bCs/>
            <w:sz w:val="24"/>
            <w:szCs w:val="24"/>
            <w:lang w:val="en-US"/>
          </w:rPr>
          <w:delText>rather</w:delText>
        </w:r>
        <w:r w:rsidR="000C2351" w:rsidRPr="004F521C" w:rsidDel="00B56921">
          <w:rPr>
            <w:rFonts w:ascii="Times New Roman" w:hAnsi="Times New Roman" w:cs="Times New Roman"/>
            <w:bCs/>
            <w:sz w:val="24"/>
            <w:szCs w:val="24"/>
            <w:lang w:val="en-US"/>
          </w:rPr>
          <w:delText xml:space="preserve"> </w:delText>
        </w:r>
      </w:del>
      <w:r w:rsidR="00835B47" w:rsidRPr="004F521C">
        <w:rPr>
          <w:rFonts w:ascii="Times New Roman" w:hAnsi="Times New Roman" w:cs="Times New Roman"/>
          <w:bCs/>
          <w:sz w:val="24"/>
          <w:szCs w:val="24"/>
          <w:lang w:val="en-US"/>
        </w:rPr>
        <w:t xml:space="preserve">a consequence of </w:t>
      </w:r>
      <w:r w:rsidR="000C2351" w:rsidRPr="004F521C">
        <w:rPr>
          <w:rFonts w:ascii="Times New Roman" w:hAnsi="Times New Roman" w:cs="Times New Roman"/>
          <w:bCs/>
          <w:sz w:val="24"/>
          <w:szCs w:val="24"/>
          <w:lang w:val="en-US"/>
        </w:rPr>
        <w:t xml:space="preserve">TTNtv in the </w:t>
      </w:r>
      <w:r w:rsidR="00713AE3" w:rsidRPr="004F521C">
        <w:rPr>
          <w:rFonts w:ascii="Times New Roman" w:hAnsi="Times New Roman" w:cs="Times New Roman"/>
          <w:bCs/>
          <w:sz w:val="24"/>
          <w:szCs w:val="24"/>
          <w:lang w:val="en-US"/>
        </w:rPr>
        <w:t>muscles</w:t>
      </w:r>
      <w:r w:rsidR="00BC6862" w:rsidRPr="004F521C">
        <w:rPr>
          <w:rFonts w:ascii="Times New Roman" w:hAnsi="Times New Roman" w:cs="Times New Roman"/>
          <w:bCs/>
          <w:sz w:val="24"/>
          <w:szCs w:val="24"/>
          <w:lang w:val="en-US"/>
        </w:rPr>
        <w:t xml:space="preserve">. Myopathic features were common </w:t>
      </w:r>
      <w:r w:rsidR="001D4A44" w:rsidRPr="004F521C">
        <w:rPr>
          <w:rFonts w:ascii="Times New Roman" w:hAnsi="Times New Roman" w:cs="Times New Roman"/>
          <w:bCs/>
          <w:sz w:val="24"/>
          <w:szCs w:val="24"/>
          <w:lang w:val="en-US"/>
        </w:rPr>
        <w:t>and ultrastructural investigations of m</w:t>
      </w:r>
      <w:r w:rsidR="00ED4AA2" w:rsidRPr="004F521C">
        <w:rPr>
          <w:rFonts w:ascii="Times New Roman" w:hAnsi="Times New Roman" w:cs="Times New Roman"/>
          <w:bCs/>
          <w:sz w:val="24"/>
          <w:szCs w:val="24"/>
          <w:lang w:val="en-US"/>
        </w:rPr>
        <w:t>yocytes</w:t>
      </w:r>
      <w:r w:rsidR="001D4A44" w:rsidRPr="004F521C">
        <w:rPr>
          <w:rFonts w:ascii="Times New Roman" w:hAnsi="Times New Roman" w:cs="Times New Roman"/>
          <w:bCs/>
          <w:sz w:val="24"/>
          <w:szCs w:val="24"/>
          <w:lang w:val="en-US"/>
        </w:rPr>
        <w:t xml:space="preserve"> </w:t>
      </w:r>
      <w:r w:rsidR="00ED4AA2" w:rsidRPr="004F521C">
        <w:rPr>
          <w:rFonts w:ascii="Times New Roman" w:hAnsi="Times New Roman" w:cs="Times New Roman"/>
          <w:bCs/>
          <w:sz w:val="24"/>
          <w:szCs w:val="24"/>
          <w:lang w:val="en-US"/>
        </w:rPr>
        <w:t>identified</w:t>
      </w:r>
      <w:r w:rsidR="001D4A44" w:rsidRPr="004F521C">
        <w:rPr>
          <w:rFonts w:ascii="Times New Roman" w:hAnsi="Times New Roman" w:cs="Times New Roman"/>
          <w:bCs/>
          <w:sz w:val="24"/>
          <w:szCs w:val="24"/>
          <w:lang w:val="en-US"/>
        </w:rPr>
        <w:t xml:space="preserve"> uneven and discontinuous M-line</w:t>
      </w:r>
      <w:r w:rsidR="00FB09F6" w:rsidRPr="004F521C">
        <w:rPr>
          <w:rFonts w:ascii="Times New Roman" w:hAnsi="Times New Roman" w:cs="Times New Roman"/>
          <w:bCs/>
          <w:sz w:val="24"/>
          <w:szCs w:val="24"/>
          <w:lang w:val="en-US"/>
        </w:rPr>
        <w:t xml:space="preserve"> and </w:t>
      </w:r>
      <w:r w:rsidR="001D4A44" w:rsidRPr="004F521C">
        <w:rPr>
          <w:rFonts w:ascii="Times New Roman" w:hAnsi="Times New Roman" w:cs="Times New Roman"/>
          <w:bCs/>
          <w:sz w:val="24"/>
          <w:szCs w:val="24"/>
          <w:lang w:val="en-US"/>
        </w:rPr>
        <w:t xml:space="preserve">large depositions of glycogen flanked by </w:t>
      </w:r>
      <w:r w:rsidR="00ED4AA2" w:rsidRPr="004F521C">
        <w:rPr>
          <w:rFonts w:ascii="Times New Roman" w:hAnsi="Times New Roman" w:cs="Times New Roman"/>
          <w:bCs/>
          <w:sz w:val="24"/>
          <w:szCs w:val="24"/>
          <w:lang w:val="en-US"/>
        </w:rPr>
        <w:t xml:space="preserve">autophagosomes and </w:t>
      </w:r>
      <w:proofErr w:type="spellStart"/>
      <w:r w:rsidR="00ED4AA2" w:rsidRPr="004F521C">
        <w:rPr>
          <w:rFonts w:ascii="Times New Roman" w:hAnsi="Times New Roman" w:cs="Times New Roman"/>
          <w:bCs/>
          <w:sz w:val="24"/>
          <w:szCs w:val="24"/>
          <w:lang w:val="en-US"/>
        </w:rPr>
        <w:t>lysosymes</w:t>
      </w:r>
      <w:proofErr w:type="spellEnd"/>
      <w:r w:rsidR="00ED4AA2" w:rsidRPr="004F521C">
        <w:rPr>
          <w:rFonts w:ascii="Times New Roman" w:hAnsi="Times New Roman" w:cs="Times New Roman"/>
          <w:bCs/>
          <w:sz w:val="24"/>
          <w:szCs w:val="24"/>
          <w:lang w:val="en-US"/>
        </w:rPr>
        <w:t xml:space="preserve">, providing the first </w:t>
      </w:r>
      <w:r w:rsidR="00FB09F6" w:rsidRPr="004F521C">
        <w:rPr>
          <w:rFonts w:ascii="Times New Roman" w:hAnsi="Times New Roman" w:cs="Times New Roman"/>
          <w:bCs/>
          <w:sz w:val="24"/>
          <w:szCs w:val="24"/>
          <w:lang w:val="en-US"/>
        </w:rPr>
        <w:t xml:space="preserve">ultrastructural </w:t>
      </w:r>
      <w:r w:rsidR="00ED4AA2" w:rsidRPr="004F521C">
        <w:rPr>
          <w:rFonts w:ascii="Times New Roman" w:hAnsi="Times New Roman" w:cs="Times New Roman"/>
          <w:bCs/>
          <w:sz w:val="24"/>
          <w:szCs w:val="24"/>
          <w:lang w:val="en-US"/>
        </w:rPr>
        <w:t xml:space="preserve">evidence of </w:t>
      </w:r>
      <w:r w:rsidR="00FB09F6" w:rsidRPr="004F521C">
        <w:rPr>
          <w:rFonts w:ascii="Times New Roman" w:hAnsi="Times New Roman" w:cs="Times New Roman"/>
          <w:bCs/>
          <w:sz w:val="24"/>
          <w:szCs w:val="24"/>
          <w:lang w:val="en-US"/>
        </w:rPr>
        <w:t>perturbations in autophagic flux.</w:t>
      </w:r>
      <w:r w:rsidR="00713AE3" w:rsidRPr="004F521C">
        <w:rPr>
          <w:rFonts w:ascii="Times New Roman" w:hAnsi="Times New Roman" w:cs="Times New Roman"/>
          <w:bCs/>
          <w:sz w:val="24"/>
          <w:szCs w:val="24"/>
          <w:lang w:val="en-US"/>
        </w:rPr>
        <w:t xml:space="preserve"> </w:t>
      </w:r>
      <w:ins w:id="131" w:author="Christoffer Vissing" w:date="2023-09-25T14:58:00Z">
        <w:r w:rsidR="00CC2ADB">
          <w:rPr>
            <w:rFonts w:ascii="Times New Roman" w:hAnsi="Times New Roman" w:cs="Times New Roman"/>
            <w:bCs/>
            <w:sz w:val="24"/>
            <w:szCs w:val="24"/>
            <w:lang w:val="en-US"/>
          </w:rPr>
          <w:t xml:space="preserve">These insights </w:t>
        </w:r>
      </w:ins>
      <w:ins w:id="132" w:author="Christoffer Vissing" w:date="2023-09-25T14:53:00Z">
        <w:r w:rsidR="00B56921" w:rsidRPr="00B56921">
          <w:rPr>
            <w:rFonts w:ascii="Times New Roman" w:hAnsi="Times New Roman" w:cs="Times New Roman"/>
            <w:bCs/>
            <w:sz w:val="24"/>
            <w:szCs w:val="24"/>
            <w:lang w:val="en-US"/>
          </w:rPr>
          <w:t>deepe</w:t>
        </w:r>
      </w:ins>
      <w:ins w:id="133" w:author="Christoffer Vissing" w:date="2023-09-25T14:58:00Z">
        <w:r w:rsidR="00CC2ADB">
          <w:rPr>
            <w:rFonts w:ascii="Times New Roman" w:hAnsi="Times New Roman" w:cs="Times New Roman"/>
            <w:bCs/>
            <w:sz w:val="24"/>
            <w:szCs w:val="24"/>
            <w:lang w:val="en-US"/>
          </w:rPr>
          <w:t>n our</w:t>
        </w:r>
      </w:ins>
      <w:ins w:id="134" w:author="Christoffer Vissing" w:date="2023-09-25T14:53:00Z">
        <w:r w:rsidR="00B56921" w:rsidRPr="00B56921">
          <w:rPr>
            <w:rFonts w:ascii="Times New Roman" w:hAnsi="Times New Roman" w:cs="Times New Roman"/>
            <w:bCs/>
            <w:sz w:val="24"/>
            <w:szCs w:val="24"/>
            <w:lang w:val="en-US"/>
          </w:rPr>
          <w:t xml:space="preserve"> understanding of </w:t>
        </w:r>
        <w:proofErr w:type="spellStart"/>
        <w:r w:rsidR="00B56921" w:rsidRPr="00B56921">
          <w:rPr>
            <w:rFonts w:ascii="Times New Roman" w:hAnsi="Times New Roman" w:cs="Times New Roman"/>
            <w:bCs/>
            <w:sz w:val="24"/>
            <w:szCs w:val="24"/>
            <w:lang w:val="en-US"/>
          </w:rPr>
          <w:t>TTNtv's</w:t>
        </w:r>
        <w:proofErr w:type="spellEnd"/>
        <w:r w:rsidR="00B56921" w:rsidRPr="00B56921">
          <w:rPr>
            <w:rFonts w:ascii="Times New Roman" w:hAnsi="Times New Roman" w:cs="Times New Roman"/>
            <w:bCs/>
            <w:sz w:val="24"/>
            <w:szCs w:val="24"/>
            <w:lang w:val="en-US"/>
          </w:rPr>
          <w:t xml:space="preserve"> impact beyond the heart and</w:t>
        </w:r>
      </w:ins>
      <w:ins w:id="135" w:author="Christoffer Vissing" w:date="2023-09-25T14:54:00Z">
        <w:r w:rsidR="00B56921">
          <w:rPr>
            <w:rFonts w:ascii="Times New Roman" w:hAnsi="Times New Roman" w:cs="Times New Roman"/>
            <w:bCs/>
            <w:sz w:val="24"/>
            <w:szCs w:val="24"/>
            <w:lang w:val="en-US"/>
          </w:rPr>
          <w:t xml:space="preserve"> </w:t>
        </w:r>
      </w:ins>
      <w:ins w:id="136" w:author="Christoffer Vissing" w:date="2023-09-25T14:58:00Z">
        <w:r w:rsidR="00CC2ADB">
          <w:rPr>
            <w:rFonts w:ascii="Times New Roman" w:hAnsi="Times New Roman" w:cs="Times New Roman"/>
            <w:bCs/>
            <w:sz w:val="24"/>
            <w:szCs w:val="24"/>
            <w:lang w:val="en-US"/>
          </w:rPr>
          <w:t>underscore</w:t>
        </w:r>
      </w:ins>
      <w:ins w:id="137" w:author="Christoffer Vissing" w:date="2023-09-25T14:55:00Z">
        <w:r w:rsidR="00B56921">
          <w:rPr>
            <w:rFonts w:ascii="Times New Roman" w:hAnsi="Times New Roman" w:cs="Times New Roman"/>
            <w:bCs/>
            <w:sz w:val="24"/>
            <w:szCs w:val="24"/>
            <w:lang w:val="en-US"/>
          </w:rPr>
          <w:t xml:space="preserve"> </w:t>
        </w:r>
      </w:ins>
      <w:ins w:id="138" w:author="Christoffer Vissing" w:date="2023-09-25T14:54:00Z">
        <w:r w:rsidR="00B56921">
          <w:rPr>
            <w:rFonts w:ascii="Times New Roman" w:hAnsi="Times New Roman" w:cs="Times New Roman"/>
            <w:bCs/>
            <w:sz w:val="24"/>
            <w:szCs w:val="24"/>
            <w:lang w:val="en-US"/>
          </w:rPr>
          <w:t>the need for</w:t>
        </w:r>
      </w:ins>
      <w:ins w:id="139" w:author="Christoffer Vissing" w:date="2023-09-25T14:53:00Z">
        <w:r w:rsidR="00B56921" w:rsidRPr="00B56921">
          <w:rPr>
            <w:rFonts w:ascii="Times New Roman" w:hAnsi="Times New Roman" w:cs="Times New Roman"/>
            <w:bCs/>
            <w:sz w:val="24"/>
            <w:szCs w:val="24"/>
            <w:lang w:val="en-US"/>
          </w:rPr>
          <w:t xml:space="preserve"> </w:t>
        </w:r>
        <w:del w:id="140" w:author="Christoffer Rasmus Vissing" w:date="2023-09-27T10:37:00Z">
          <w:r w:rsidR="00B56921" w:rsidRPr="00B56921" w:rsidDel="00F1685D">
            <w:rPr>
              <w:rFonts w:ascii="Times New Roman" w:hAnsi="Times New Roman" w:cs="Times New Roman"/>
              <w:bCs/>
              <w:sz w:val="24"/>
              <w:szCs w:val="24"/>
              <w:lang w:val="en-US"/>
            </w:rPr>
            <w:delText>further</w:delText>
          </w:r>
        </w:del>
      </w:ins>
      <w:ins w:id="141" w:author="Christoffer Rasmus Vissing" w:date="2023-09-27T10:37:00Z">
        <w:r w:rsidR="00F1685D">
          <w:rPr>
            <w:rFonts w:ascii="Times New Roman" w:hAnsi="Times New Roman" w:cs="Times New Roman"/>
            <w:bCs/>
            <w:sz w:val="24"/>
            <w:szCs w:val="24"/>
            <w:lang w:val="en-US"/>
          </w:rPr>
          <w:t>studies of potential clinical impact of extra</w:t>
        </w:r>
      </w:ins>
      <w:ins w:id="142" w:author="Christoffer Vissing" w:date="2023-09-25T14:53:00Z">
        <w:del w:id="143" w:author="Christoffer Rasmus Vissing" w:date="2023-09-27T10:37:00Z">
          <w:r w:rsidR="00B56921" w:rsidRPr="00B56921" w:rsidDel="00F1685D">
            <w:rPr>
              <w:rFonts w:ascii="Times New Roman" w:hAnsi="Times New Roman" w:cs="Times New Roman"/>
              <w:bCs/>
              <w:sz w:val="24"/>
              <w:szCs w:val="24"/>
              <w:lang w:val="en-US"/>
            </w:rPr>
            <w:delText xml:space="preserve"> </w:delText>
          </w:r>
        </w:del>
      </w:ins>
      <w:ins w:id="144" w:author="Christoffer Vissing" w:date="2023-09-25T14:58:00Z">
        <w:del w:id="145" w:author="Christoffer Rasmus Vissing" w:date="2023-09-27T10:37:00Z">
          <w:r w:rsidR="00CC2ADB" w:rsidDel="00F1685D">
            <w:rPr>
              <w:rFonts w:ascii="Times New Roman" w:hAnsi="Times New Roman" w:cs="Times New Roman"/>
              <w:bCs/>
              <w:sz w:val="24"/>
              <w:szCs w:val="24"/>
              <w:lang w:val="en-US"/>
            </w:rPr>
            <w:delText>exploration,</w:delText>
          </w:r>
        </w:del>
      </w:ins>
      <w:ins w:id="146" w:author="Christoffer Vissing" w:date="2023-09-25T14:59:00Z">
        <w:del w:id="147" w:author="Christoffer Rasmus Vissing" w:date="2023-09-27T10:37:00Z">
          <w:r w:rsidR="00CC2ADB" w:rsidDel="00F1685D">
            <w:rPr>
              <w:rFonts w:ascii="Times New Roman" w:hAnsi="Times New Roman" w:cs="Times New Roman"/>
              <w:bCs/>
              <w:sz w:val="24"/>
              <w:szCs w:val="24"/>
              <w:lang w:val="en-US"/>
            </w:rPr>
            <w:delText xml:space="preserve"> </w:delText>
          </w:r>
        </w:del>
      </w:ins>
      <w:ins w:id="148" w:author="Christoffer Vissing" w:date="2023-09-25T15:00:00Z">
        <w:del w:id="149" w:author="Christoffer Rasmus Vissing" w:date="2023-09-27T10:37:00Z">
          <w:r w:rsidR="00CC2ADB" w:rsidDel="00F1685D">
            <w:rPr>
              <w:rFonts w:ascii="Times New Roman" w:hAnsi="Times New Roman" w:cs="Times New Roman"/>
              <w:bCs/>
              <w:sz w:val="24"/>
              <w:szCs w:val="24"/>
              <w:lang w:val="en-US"/>
            </w:rPr>
            <w:delText>especially concering</w:delText>
          </w:r>
        </w:del>
      </w:ins>
      <w:ins w:id="150" w:author="Christoffer Vissing" w:date="2023-09-25T14:55:00Z">
        <w:del w:id="151" w:author="Christoffer Rasmus Vissing" w:date="2023-09-27T10:37:00Z">
          <w:r w:rsidR="00CC2ADB" w:rsidDel="00F1685D">
            <w:rPr>
              <w:rFonts w:ascii="Times New Roman" w:hAnsi="Times New Roman" w:cs="Times New Roman"/>
              <w:bCs/>
              <w:sz w:val="24"/>
              <w:szCs w:val="24"/>
              <w:lang w:val="en-US"/>
            </w:rPr>
            <w:delText xml:space="preserve"> </w:delText>
          </w:r>
        </w:del>
      </w:ins>
      <w:ins w:id="152" w:author="Christoffer Vissing" w:date="2023-09-25T14:56:00Z">
        <w:del w:id="153" w:author="Christoffer Rasmus Vissing" w:date="2023-09-27T10:37:00Z">
          <w:r w:rsidR="00CC2ADB" w:rsidDel="00F1685D">
            <w:rPr>
              <w:rFonts w:ascii="Times New Roman" w:hAnsi="Times New Roman" w:cs="Times New Roman"/>
              <w:bCs/>
              <w:sz w:val="24"/>
              <w:szCs w:val="24"/>
              <w:lang w:val="en-US"/>
            </w:rPr>
            <w:delText>clinical care and diagnostic</w:delText>
          </w:r>
        </w:del>
      </w:ins>
      <w:ins w:id="154" w:author="Christoffer Rasmus Vissing" w:date="2023-09-27T10:37:00Z">
        <w:r w:rsidR="00F1685D">
          <w:rPr>
            <w:rFonts w:ascii="Times New Roman" w:hAnsi="Times New Roman" w:cs="Times New Roman"/>
            <w:bCs/>
            <w:sz w:val="24"/>
            <w:szCs w:val="24"/>
            <w:lang w:val="en-US"/>
          </w:rPr>
          <w:t xml:space="preserve"> cardiac</w:t>
        </w:r>
      </w:ins>
      <w:ins w:id="155" w:author="Christoffer Vissing" w:date="2023-09-25T14:56:00Z">
        <w:r w:rsidR="00CC2ADB">
          <w:rPr>
            <w:rFonts w:ascii="Times New Roman" w:hAnsi="Times New Roman" w:cs="Times New Roman"/>
            <w:bCs/>
            <w:sz w:val="24"/>
            <w:szCs w:val="24"/>
            <w:lang w:val="en-US"/>
          </w:rPr>
          <w:t xml:space="preserve"> work-up of</w:t>
        </w:r>
      </w:ins>
      <w:ins w:id="156" w:author="Christoffer Vissing" w:date="2023-09-25T15:00:00Z">
        <w:r w:rsidR="00CC2ADB">
          <w:rPr>
            <w:rFonts w:ascii="Times New Roman" w:hAnsi="Times New Roman" w:cs="Times New Roman"/>
            <w:bCs/>
            <w:sz w:val="24"/>
            <w:szCs w:val="24"/>
            <w:lang w:val="en-US"/>
          </w:rPr>
          <w:t xml:space="preserve"> </w:t>
        </w:r>
      </w:ins>
      <w:ins w:id="157" w:author="Christoffer Vissing" w:date="2023-09-25T14:56:00Z">
        <w:r w:rsidR="00CC2ADB">
          <w:rPr>
            <w:rFonts w:ascii="Times New Roman" w:hAnsi="Times New Roman" w:cs="Times New Roman"/>
            <w:bCs/>
            <w:sz w:val="24"/>
            <w:szCs w:val="24"/>
            <w:lang w:val="en-US"/>
          </w:rPr>
          <w:t>patients with TTNtv</w:t>
        </w:r>
      </w:ins>
      <w:ins w:id="158" w:author="Christoffer Vissing" w:date="2023-09-25T14:53:00Z">
        <w:r w:rsidR="00B56921" w:rsidRPr="00B56921">
          <w:rPr>
            <w:rFonts w:ascii="Times New Roman" w:hAnsi="Times New Roman" w:cs="Times New Roman"/>
            <w:bCs/>
            <w:sz w:val="24"/>
            <w:szCs w:val="24"/>
            <w:lang w:val="en-US"/>
          </w:rPr>
          <w:t>.</w:t>
        </w:r>
      </w:ins>
    </w:p>
    <w:p w14:paraId="73AA362A" w14:textId="1516FCD6" w:rsidR="001D31C7" w:rsidRPr="004F521C" w:rsidRDefault="00FB09F6" w:rsidP="004F521C">
      <w:pPr>
        <w:widowControl w:val="0"/>
        <w:spacing w:after="0" w:line="480" w:lineRule="auto"/>
        <w:ind w:firstLine="720"/>
        <w:rPr>
          <w:rFonts w:ascii="Times New Roman" w:hAnsi="Times New Roman" w:cs="Times New Roman"/>
          <w:sz w:val="24"/>
          <w:szCs w:val="24"/>
          <w:lang w:val="en-US"/>
        </w:rPr>
      </w:pPr>
      <w:del w:id="159" w:author="Christoffer Vissing" w:date="2023-09-25T14:54:00Z">
        <w:r w:rsidRPr="004F521C" w:rsidDel="00B56921">
          <w:rPr>
            <w:rFonts w:ascii="Times New Roman" w:hAnsi="Times New Roman" w:cs="Times New Roman"/>
            <w:bCs/>
            <w:sz w:val="24"/>
            <w:szCs w:val="24"/>
            <w:lang w:val="en-US"/>
          </w:rPr>
          <w:delText>Together, t</w:delText>
        </w:r>
        <w:r w:rsidR="000C2351" w:rsidRPr="004F521C" w:rsidDel="00B56921">
          <w:rPr>
            <w:rFonts w:ascii="Times New Roman" w:hAnsi="Times New Roman" w:cs="Times New Roman"/>
            <w:bCs/>
            <w:sz w:val="24"/>
            <w:szCs w:val="24"/>
            <w:lang w:val="en-US"/>
          </w:rPr>
          <w:delText>hese findings</w:delText>
        </w:r>
        <w:r w:rsidR="00F4339F" w:rsidRPr="004F521C" w:rsidDel="00B56921">
          <w:rPr>
            <w:rFonts w:ascii="Times New Roman" w:hAnsi="Times New Roman" w:cs="Times New Roman"/>
            <w:bCs/>
            <w:sz w:val="24"/>
            <w:szCs w:val="24"/>
            <w:lang w:val="en-US"/>
          </w:rPr>
          <w:delText xml:space="preserve"> emphasize the need for specialized diagnostic workup in patients with relevant symptoms or objective signs of muscle involvement</w:delText>
        </w:r>
        <w:r w:rsidR="00F4339F" w:rsidRPr="004F521C" w:rsidDel="00B56921">
          <w:rPr>
            <w:rFonts w:ascii="Times New Roman" w:hAnsi="Times New Roman" w:cs="Times New Roman"/>
            <w:sz w:val="24"/>
            <w:szCs w:val="24"/>
            <w:lang w:val="en-US"/>
          </w:rPr>
          <w:delText>.</w:delText>
        </w:r>
      </w:del>
    </w:p>
    <w:p w14:paraId="0F94CA59" w14:textId="77777777" w:rsidR="001D31C7" w:rsidRPr="004F521C" w:rsidDel="00547C5A" w:rsidRDefault="001D31C7" w:rsidP="004F521C">
      <w:pPr>
        <w:widowControl w:val="0"/>
        <w:spacing w:after="0" w:line="480" w:lineRule="auto"/>
        <w:rPr>
          <w:del w:id="160" w:author="Christoffer Vissing" w:date="2023-09-29T09:52:00Z"/>
          <w:rFonts w:ascii="Times New Roman" w:hAnsi="Times New Roman" w:cs="Times New Roman"/>
          <w:sz w:val="24"/>
          <w:szCs w:val="24"/>
          <w:lang w:val="en-US"/>
        </w:rPr>
      </w:pPr>
      <w:r w:rsidRPr="004F521C">
        <w:rPr>
          <w:rFonts w:ascii="Times New Roman" w:hAnsi="Times New Roman" w:cs="Times New Roman"/>
          <w:sz w:val="24"/>
          <w:szCs w:val="24"/>
          <w:lang w:val="en-US"/>
        </w:rPr>
        <w:br w:type="page"/>
      </w:r>
    </w:p>
    <w:p w14:paraId="2E1DF5C9" w14:textId="211A2352"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Clinical perspectives</w:t>
      </w:r>
    </w:p>
    <w:p w14:paraId="37C66EA5" w14:textId="77777777"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Competencies in medical knowledge:</w:t>
      </w:r>
    </w:p>
    <w:p w14:paraId="5B4C2C34" w14:textId="4546997E" w:rsidR="001D31C7" w:rsidRPr="004F521C" w:rsidRDefault="00E75197" w:rsidP="00E75197">
      <w:pPr>
        <w:widowControl w:val="0"/>
        <w:spacing w:after="0" w:line="480" w:lineRule="auto"/>
        <w:rPr>
          <w:rFonts w:ascii="Times New Roman" w:hAnsi="Times New Roman" w:cs="Times New Roman"/>
          <w:sz w:val="24"/>
          <w:szCs w:val="24"/>
          <w:lang w:val="en-US"/>
        </w:rPr>
      </w:pPr>
      <w:ins w:id="161" w:author="Christoffer Vissing" w:date="2023-09-26T13:53:00Z">
        <w:r w:rsidRPr="00E75197">
          <w:rPr>
            <w:rFonts w:ascii="Times New Roman" w:hAnsi="Times New Roman" w:cs="Times New Roman"/>
            <w:sz w:val="24"/>
            <w:szCs w:val="24"/>
            <w:lang w:val="en-US"/>
          </w:rPr>
          <w:t xml:space="preserve">Individuals with TTNtv </w:t>
        </w:r>
      </w:ins>
      <w:ins w:id="162" w:author="Christoffer Vissing" w:date="2023-09-29T09:52:00Z">
        <w:r w:rsidR="00547C5A">
          <w:rPr>
            <w:rFonts w:ascii="Times New Roman" w:hAnsi="Times New Roman" w:cs="Times New Roman"/>
            <w:sz w:val="24"/>
            <w:szCs w:val="24"/>
            <w:lang w:val="en-US"/>
          </w:rPr>
          <w:t>had</w:t>
        </w:r>
      </w:ins>
      <w:ins w:id="163" w:author="Christoffer Vissing" w:date="2023-09-26T13:53:00Z">
        <w:r w:rsidRPr="00E75197">
          <w:rPr>
            <w:rFonts w:ascii="Times New Roman" w:hAnsi="Times New Roman" w:cs="Times New Roman"/>
            <w:sz w:val="24"/>
            <w:szCs w:val="24"/>
            <w:lang w:val="en-US"/>
          </w:rPr>
          <w:t xml:space="preserve"> more fat replacement in skeletal muscles, than both healthy controls and those with genetic non-TTNtv </w:t>
        </w:r>
      </w:ins>
      <w:ins w:id="164" w:author="Christoffer Vissing" w:date="2023-09-26T13:54:00Z">
        <w:r>
          <w:rPr>
            <w:rFonts w:ascii="Times New Roman" w:hAnsi="Times New Roman" w:cs="Times New Roman"/>
            <w:sz w:val="24"/>
            <w:szCs w:val="24"/>
            <w:lang w:val="en-US"/>
          </w:rPr>
          <w:t>dilated cardiomyopathy. Notably, we found</w:t>
        </w:r>
      </w:ins>
      <w:del w:id="165" w:author="Christoffer Vissing" w:date="2023-09-26T13:54:00Z">
        <w:r w:rsidR="006A7360" w:rsidRPr="004F521C" w:rsidDel="00E75197">
          <w:rPr>
            <w:rFonts w:ascii="Times New Roman" w:hAnsi="Times New Roman" w:cs="Times New Roman"/>
            <w:sz w:val="24"/>
            <w:szCs w:val="24"/>
            <w:lang w:val="en-US"/>
          </w:rPr>
          <w:delText>Fat replacement of skeletal muscles,</w:delText>
        </w:r>
      </w:del>
      <w:r w:rsidR="006A7360" w:rsidRPr="004F521C">
        <w:rPr>
          <w:rFonts w:ascii="Times New Roman" w:hAnsi="Times New Roman" w:cs="Times New Roman"/>
          <w:sz w:val="24"/>
          <w:szCs w:val="24"/>
          <w:lang w:val="en-US"/>
        </w:rPr>
        <w:t xml:space="preserve"> myopathic abnormalities</w:t>
      </w:r>
      <w:r w:rsidR="00835B47" w:rsidRPr="004F521C">
        <w:rPr>
          <w:rFonts w:ascii="Times New Roman" w:hAnsi="Times New Roman" w:cs="Times New Roman"/>
          <w:sz w:val="24"/>
          <w:szCs w:val="24"/>
          <w:lang w:val="en-US"/>
        </w:rPr>
        <w:t>,</w:t>
      </w:r>
      <w:r w:rsidR="006A7360" w:rsidRPr="004F521C">
        <w:rPr>
          <w:rFonts w:ascii="Times New Roman" w:hAnsi="Times New Roman" w:cs="Times New Roman"/>
          <w:sz w:val="24"/>
          <w:szCs w:val="24"/>
          <w:lang w:val="en-US"/>
        </w:rPr>
        <w:t xml:space="preserve"> and changes in </w:t>
      </w:r>
      <w:r w:rsidR="001B2C05" w:rsidRPr="004F521C">
        <w:rPr>
          <w:rFonts w:ascii="Times New Roman" w:hAnsi="Times New Roman" w:cs="Times New Roman"/>
          <w:sz w:val="24"/>
          <w:szCs w:val="24"/>
          <w:lang w:val="en-US"/>
        </w:rPr>
        <w:t xml:space="preserve">the </w:t>
      </w:r>
      <w:r w:rsidR="006A7360" w:rsidRPr="004F521C">
        <w:rPr>
          <w:rFonts w:ascii="Times New Roman" w:hAnsi="Times New Roman" w:cs="Times New Roman"/>
          <w:sz w:val="24"/>
          <w:szCs w:val="24"/>
          <w:lang w:val="en-US"/>
        </w:rPr>
        <w:t>ultrastructural</w:t>
      </w:r>
      <w:r w:rsidR="001B2C05" w:rsidRPr="004F521C">
        <w:rPr>
          <w:rFonts w:ascii="Times New Roman" w:hAnsi="Times New Roman" w:cs="Times New Roman"/>
          <w:sz w:val="24"/>
          <w:szCs w:val="24"/>
          <w:lang w:val="en-US"/>
        </w:rPr>
        <w:t xml:space="preserve"> composition of myocytes</w:t>
      </w:r>
      <w:r w:rsidR="006A7360" w:rsidRPr="004F521C">
        <w:rPr>
          <w:rFonts w:ascii="Times New Roman" w:hAnsi="Times New Roman" w:cs="Times New Roman"/>
          <w:sz w:val="24"/>
          <w:szCs w:val="24"/>
          <w:lang w:val="en-US"/>
        </w:rPr>
        <w:t xml:space="preserve"> </w:t>
      </w:r>
      <w:del w:id="166" w:author="Christoffer Vissing" w:date="2023-09-26T13:54:00Z">
        <w:r w:rsidR="006A7360" w:rsidRPr="004F521C" w:rsidDel="00E75197">
          <w:rPr>
            <w:rFonts w:ascii="Times New Roman" w:hAnsi="Times New Roman" w:cs="Times New Roman"/>
            <w:sz w:val="24"/>
            <w:szCs w:val="24"/>
            <w:lang w:val="en-US"/>
          </w:rPr>
          <w:delText xml:space="preserve">are </w:delText>
        </w:r>
      </w:del>
      <w:ins w:id="167" w:author="Christoffer Vissing" w:date="2023-09-26T13:54:00Z">
        <w:r>
          <w:rPr>
            <w:rFonts w:ascii="Times New Roman" w:hAnsi="Times New Roman" w:cs="Times New Roman"/>
            <w:sz w:val="24"/>
            <w:szCs w:val="24"/>
            <w:lang w:val="en-US"/>
          </w:rPr>
          <w:t>to be</w:t>
        </w:r>
        <w:r w:rsidRPr="004F521C">
          <w:rPr>
            <w:rFonts w:ascii="Times New Roman" w:hAnsi="Times New Roman" w:cs="Times New Roman"/>
            <w:sz w:val="24"/>
            <w:szCs w:val="24"/>
            <w:lang w:val="en-US"/>
          </w:rPr>
          <w:t xml:space="preserve"> </w:t>
        </w:r>
      </w:ins>
      <w:r w:rsidR="006A7360" w:rsidRPr="004F521C">
        <w:rPr>
          <w:rFonts w:ascii="Times New Roman" w:hAnsi="Times New Roman" w:cs="Times New Roman"/>
          <w:sz w:val="24"/>
          <w:szCs w:val="24"/>
          <w:lang w:val="en-US"/>
        </w:rPr>
        <w:t xml:space="preserve">common in patients with heterozygous truncating variants in </w:t>
      </w:r>
      <w:r w:rsidR="006A7360" w:rsidRPr="004F521C">
        <w:rPr>
          <w:rFonts w:ascii="Times New Roman" w:hAnsi="Times New Roman" w:cs="Times New Roman"/>
          <w:i/>
          <w:iCs/>
          <w:sz w:val="24"/>
          <w:szCs w:val="24"/>
          <w:lang w:val="en-US"/>
        </w:rPr>
        <w:t>TTN</w:t>
      </w:r>
      <w:r w:rsidR="0014483A" w:rsidRPr="004F521C">
        <w:rPr>
          <w:rFonts w:ascii="Times New Roman" w:hAnsi="Times New Roman" w:cs="Times New Roman"/>
          <w:i/>
          <w:iCs/>
          <w:sz w:val="24"/>
          <w:szCs w:val="24"/>
          <w:lang w:val="en-US"/>
        </w:rPr>
        <w:t xml:space="preserve">. </w:t>
      </w:r>
      <w:del w:id="168" w:author="Christoffer Vissing" w:date="2023-09-26T13:54:00Z">
        <w:r w:rsidR="0014483A" w:rsidRPr="004F521C" w:rsidDel="00E75197">
          <w:rPr>
            <w:rFonts w:ascii="Times New Roman" w:hAnsi="Times New Roman" w:cs="Times New Roman"/>
            <w:sz w:val="24"/>
            <w:szCs w:val="24"/>
            <w:lang w:val="en-US"/>
          </w:rPr>
          <w:delText xml:space="preserve">This </w:delText>
        </w:r>
        <w:r w:rsidR="001B2C05" w:rsidRPr="004F521C" w:rsidDel="00E75197">
          <w:rPr>
            <w:rFonts w:ascii="Times New Roman" w:hAnsi="Times New Roman" w:cs="Times New Roman"/>
            <w:sz w:val="24"/>
            <w:szCs w:val="24"/>
            <w:lang w:val="en-US"/>
          </w:rPr>
          <w:delText>highlight</w:delText>
        </w:r>
        <w:r w:rsidR="0014483A" w:rsidRPr="004F521C" w:rsidDel="00E75197">
          <w:rPr>
            <w:rFonts w:ascii="Times New Roman" w:hAnsi="Times New Roman" w:cs="Times New Roman"/>
            <w:sz w:val="24"/>
            <w:szCs w:val="24"/>
            <w:lang w:val="en-US"/>
          </w:rPr>
          <w:delText>s</w:delText>
        </w:r>
        <w:r w:rsidR="001B2C05" w:rsidRPr="004F521C" w:rsidDel="00E75197">
          <w:rPr>
            <w:rFonts w:ascii="Times New Roman" w:hAnsi="Times New Roman" w:cs="Times New Roman"/>
            <w:sz w:val="24"/>
            <w:szCs w:val="24"/>
            <w:lang w:val="en-US"/>
          </w:rPr>
          <w:delText xml:space="preserve"> the need for specialized diagnostic work-up of these patients.</w:delText>
        </w:r>
      </w:del>
    </w:p>
    <w:p w14:paraId="32D3BA0D" w14:textId="77777777"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Translational outlook:</w:t>
      </w:r>
    </w:p>
    <w:p w14:paraId="6B981990" w14:textId="2922DA1C" w:rsidR="00F4339F" w:rsidRPr="004F521C" w:rsidRDefault="001B2C05"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Findings in our study suggest affection of skeletal muscle </w:t>
      </w:r>
      <w:r w:rsidR="00C24178" w:rsidRPr="004F521C">
        <w:rPr>
          <w:rFonts w:ascii="Times New Roman" w:hAnsi="Times New Roman" w:cs="Times New Roman"/>
          <w:sz w:val="24"/>
          <w:szCs w:val="24"/>
          <w:lang w:val="en-US"/>
        </w:rPr>
        <w:t xml:space="preserve">could </w:t>
      </w:r>
      <w:r w:rsidRPr="004F521C">
        <w:rPr>
          <w:rFonts w:ascii="Times New Roman" w:hAnsi="Times New Roman" w:cs="Times New Roman"/>
          <w:sz w:val="24"/>
          <w:szCs w:val="24"/>
          <w:lang w:val="en-US"/>
        </w:rPr>
        <w:t xml:space="preserve">be caused by aberrant regeneration and degeneration of skeletal muscle, and reduction of autophagic flux. </w:t>
      </w:r>
      <w:r w:rsidR="00C24178" w:rsidRPr="004F521C">
        <w:rPr>
          <w:rFonts w:ascii="Times New Roman" w:hAnsi="Times New Roman" w:cs="Times New Roman"/>
          <w:sz w:val="24"/>
          <w:szCs w:val="24"/>
          <w:lang w:val="en-US"/>
        </w:rPr>
        <w:t>Studies replicating th</w:t>
      </w:r>
      <w:r w:rsidR="00A47A44" w:rsidRPr="004F521C">
        <w:rPr>
          <w:rFonts w:ascii="Times New Roman" w:hAnsi="Times New Roman" w:cs="Times New Roman"/>
          <w:sz w:val="24"/>
          <w:szCs w:val="24"/>
          <w:lang w:val="en-US"/>
        </w:rPr>
        <w:t>e</w:t>
      </w:r>
      <w:r w:rsidR="00C24178" w:rsidRPr="004F521C">
        <w:rPr>
          <w:rFonts w:ascii="Times New Roman" w:hAnsi="Times New Roman" w:cs="Times New Roman"/>
          <w:sz w:val="24"/>
          <w:szCs w:val="24"/>
          <w:lang w:val="en-US"/>
        </w:rPr>
        <w:t>s</w:t>
      </w:r>
      <w:r w:rsidR="00A47A44" w:rsidRPr="004F521C">
        <w:rPr>
          <w:rFonts w:ascii="Times New Roman" w:hAnsi="Times New Roman" w:cs="Times New Roman"/>
          <w:sz w:val="24"/>
          <w:szCs w:val="24"/>
          <w:lang w:val="en-US"/>
        </w:rPr>
        <w:t>e</w:t>
      </w:r>
      <w:r w:rsidR="00C24178" w:rsidRPr="004F521C">
        <w:rPr>
          <w:rFonts w:ascii="Times New Roman" w:hAnsi="Times New Roman" w:cs="Times New Roman"/>
          <w:sz w:val="24"/>
          <w:szCs w:val="24"/>
          <w:lang w:val="en-US"/>
        </w:rPr>
        <w:t xml:space="preserve"> finding</w:t>
      </w:r>
      <w:r w:rsidR="00A47A44" w:rsidRPr="004F521C">
        <w:rPr>
          <w:rFonts w:ascii="Times New Roman" w:hAnsi="Times New Roman" w:cs="Times New Roman"/>
          <w:sz w:val="24"/>
          <w:szCs w:val="24"/>
          <w:lang w:val="en-US"/>
        </w:rPr>
        <w:t>s</w:t>
      </w:r>
      <w:r w:rsidR="00C24178" w:rsidRPr="004F521C">
        <w:rPr>
          <w:rFonts w:ascii="Times New Roman" w:hAnsi="Times New Roman" w:cs="Times New Roman"/>
          <w:sz w:val="24"/>
          <w:szCs w:val="24"/>
          <w:lang w:val="en-US"/>
        </w:rPr>
        <w:t xml:space="preserve"> and investigating the potential in modifying </w:t>
      </w:r>
      <w:proofErr w:type="gramStart"/>
      <w:r w:rsidR="00C24178" w:rsidRPr="004F521C">
        <w:rPr>
          <w:rFonts w:ascii="Times New Roman" w:hAnsi="Times New Roman" w:cs="Times New Roman"/>
          <w:sz w:val="24"/>
          <w:szCs w:val="24"/>
          <w:lang w:val="en-US"/>
        </w:rPr>
        <w:t>these disease mechanism</w:t>
      </w:r>
      <w:proofErr w:type="gramEnd"/>
      <w:r w:rsidR="00C24178" w:rsidRPr="004F521C">
        <w:rPr>
          <w:rFonts w:ascii="Times New Roman" w:hAnsi="Times New Roman" w:cs="Times New Roman"/>
          <w:sz w:val="24"/>
          <w:szCs w:val="24"/>
          <w:lang w:val="en-US"/>
        </w:rPr>
        <w:t xml:space="preserve"> are warranted</w:t>
      </w:r>
      <w:r w:rsidR="00835B4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br w:type="page"/>
      </w:r>
    </w:p>
    <w:p w14:paraId="4519A9AA"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lastRenderedPageBreak/>
        <w:t>References</w:t>
      </w:r>
    </w:p>
    <w:p w14:paraId="587F3ECC" w14:textId="77777777" w:rsidR="005C5414" w:rsidRPr="004F521C" w:rsidRDefault="00F4339F"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fldChar w:fldCharType="begin"/>
      </w:r>
      <w:r w:rsidR="005C5414" w:rsidRPr="00195219">
        <w:rPr>
          <w:rFonts w:ascii="Times New Roman" w:hAnsi="Times New Roman" w:cs="Times New Roman"/>
          <w:sz w:val="24"/>
          <w:szCs w:val="24"/>
          <w:lang w:val="en-US"/>
        </w:rPr>
        <w:instrText xml:space="preserve"> ADDIN ZOTERO_BIBL {"uncited":[],"omitted":[],"custom":[]} CSL_BIBLIOGRAPHY </w:instrText>
      </w:r>
      <w:r w:rsidRPr="004F521C">
        <w:rPr>
          <w:rFonts w:ascii="Times New Roman" w:hAnsi="Times New Roman" w:cs="Times New Roman"/>
          <w:sz w:val="24"/>
          <w:szCs w:val="24"/>
          <w:lang w:val="en-US"/>
        </w:rPr>
        <w:fldChar w:fldCharType="separate"/>
      </w:r>
      <w:r w:rsidR="005C5414" w:rsidRPr="00195219">
        <w:rPr>
          <w:rFonts w:ascii="Times New Roman" w:hAnsi="Times New Roman" w:cs="Times New Roman"/>
          <w:sz w:val="24"/>
          <w:szCs w:val="24"/>
          <w:lang w:val="en-US"/>
        </w:rPr>
        <w:t xml:space="preserve">1. Vissing CR, Espersen K, Mills HL, et al. </w:t>
      </w:r>
      <w:r w:rsidR="005C5414" w:rsidRPr="004F521C">
        <w:rPr>
          <w:rFonts w:ascii="Times New Roman" w:hAnsi="Times New Roman" w:cs="Times New Roman"/>
          <w:sz w:val="24"/>
          <w:szCs w:val="24"/>
          <w:lang w:val="en-US"/>
        </w:rPr>
        <w:t xml:space="preserve">Family Screening in Dilated Cardiomyopathy. </w:t>
      </w:r>
      <w:r w:rsidR="005C5414" w:rsidRPr="004F521C">
        <w:rPr>
          <w:rFonts w:ascii="Times New Roman" w:hAnsi="Times New Roman" w:cs="Times New Roman"/>
          <w:i/>
          <w:iCs/>
          <w:sz w:val="24"/>
          <w:szCs w:val="24"/>
          <w:lang w:val="en-US"/>
        </w:rPr>
        <w:t>JACC Heart Fail</w:t>
      </w:r>
      <w:r w:rsidR="005C5414" w:rsidRPr="004F521C">
        <w:rPr>
          <w:rFonts w:ascii="Times New Roman" w:hAnsi="Times New Roman" w:cs="Times New Roman"/>
          <w:sz w:val="24"/>
          <w:szCs w:val="24"/>
          <w:lang w:val="en-US"/>
        </w:rPr>
        <w:t>. 2022;10:792–803.</w:t>
      </w:r>
    </w:p>
    <w:p w14:paraId="2498EE9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2. Roberts AM, Ware JS, Herman DS, et al. Integrated allelic, transcriptional, and phenomic dissection of the cardiac effects of titin truncations in health and disease. </w:t>
      </w:r>
      <w:r w:rsidRPr="004F521C">
        <w:rPr>
          <w:rFonts w:ascii="Times New Roman" w:hAnsi="Times New Roman" w:cs="Times New Roman"/>
          <w:i/>
          <w:iCs/>
          <w:sz w:val="24"/>
          <w:szCs w:val="24"/>
        </w:rPr>
        <w:t>Sci Transl Med</w:t>
      </w:r>
      <w:r w:rsidRPr="004F521C">
        <w:rPr>
          <w:rFonts w:ascii="Times New Roman" w:hAnsi="Times New Roman" w:cs="Times New Roman"/>
          <w:sz w:val="24"/>
          <w:szCs w:val="24"/>
        </w:rPr>
        <w:t>. 2015;7:270ra6.</w:t>
      </w:r>
    </w:p>
    <w:p w14:paraId="1A056EC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 Herman DS, Lam L, Taylor MRG, et al. </w:t>
      </w:r>
      <w:r w:rsidRPr="004F521C">
        <w:rPr>
          <w:rFonts w:ascii="Times New Roman" w:hAnsi="Times New Roman" w:cs="Times New Roman"/>
          <w:sz w:val="24"/>
          <w:szCs w:val="24"/>
          <w:lang w:val="en-US"/>
        </w:rPr>
        <w:t xml:space="preserve">Truncations of Titin Causing Dilated Cardiomyopathy. </w:t>
      </w:r>
      <w:r w:rsidRPr="004F521C">
        <w:rPr>
          <w:rFonts w:ascii="Times New Roman" w:hAnsi="Times New Roman" w:cs="Times New Roman"/>
          <w:i/>
          <w:iCs/>
          <w:sz w:val="24"/>
          <w:szCs w:val="24"/>
          <w:lang w:val="en-US"/>
        </w:rPr>
        <w:t>N Engl J Med</w:t>
      </w:r>
      <w:r w:rsidRPr="004F521C">
        <w:rPr>
          <w:rFonts w:ascii="Times New Roman" w:hAnsi="Times New Roman" w:cs="Times New Roman"/>
          <w:sz w:val="24"/>
          <w:szCs w:val="24"/>
          <w:lang w:val="en-US"/>
        </w:rPr>
        <w:t>. 2012;366:619–628.</w:t>
      </w:r>
    </w:p>
    <w:p w14:paraId="5D774E9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4. Tayal U, Newsome S, Buchan R, et al. Phenotype and Clinical Outcomes of Titin Cardiomyopathy. </w:t>
      </w:r>
      <w:r w:rsidRPr="004F521C">
        <w:rPr>
          <w:rFonts w:ascii="Times New Roman" w:hAnsi="Times New Roman" w:cs="Times New Roman"/>
          <w:i/>
          <w:iCs/>
          <w:sz w:val="24"/>
          <w:szCs w:val="24"/>
          <w:lang w:val="en-US"/>
        </w:rPr>
        <w:t>J Am Coll Cardiol</w:t>
      </w:r>
      <w:r w:rsidRPr="004F521C">
        <w:rPr>
          <w:rFonts w:ascii="Times New Roman" w:hAnsi="Times New Roman" w:cs="Times New Roman"/>
          <w:sz w:val="24"/>
          <w:szCs w:val="24"/>
          <w:lang w:val="en-US"/>
        </w:rPr>
        <w:t>. 2017;70:2264–2274.</w:t>
      </w:r>
    </w:p>
    <w:p w14:paraId="450EB43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5. Vissing CR, Rasmussen TB, Dybro AM, et al. Dilated cardiomyopathy caused by truncating titin variants: long-term outcomes, arrhythmias, response to treatment and sex differences. </w:t>
      </w:r>
      <w:r w:rsidRPr="004F521C">
        <w:rPr>
          <w:rFonts w:ascii="Times New Roman" w:hAnsi="Times New Roman" w:cs="Times New Roman"/>
          <w:i/>
          <w:iCs/>
          <w:sz w:val="24"/>
          <w:szCs w:val="24"/>
          <w:lang w:val="en-US"/>
        </w:rPr>
        <w:t>J Med Genet</w:t>
      </w:r>
      <w:r w:rsidRPr="004F521C">
        <w:rPr>
          <w:rFonts w:ascii="Times New Roman" w:hAnsi="Times New Roman" w:cs="Times New Roman"/>
          <w:sz w:val="24"/>
          <w:szCs w:val="24"/>
          <w:lang w:val="en-US"/>
        </w:rPr>
        <w:t>. 2021;58:832–841.</w:t>
      </w:r>
    </w:p>
    <w:p w14:paraId="6024BF7A"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6. Hackman JPV, Vihola AK, Udd AB. The role of titin in muscular disorders. </w:t>
      </w:r>
      <w:r w:rsidRPr="004F521C">
        <w:rPr>
          <w:rFonts w:ascii="Times New Roman" w:hAnsi="Times New Roman" w:cs="Times New Roman"/>
          <w:i/>
          <w:iCs/>
          <w:sz w:val="24"/>
          <w:szCs w:val="24"/>
        </w:rPr>
        <w:t>Ann Med</w:t>
      </w:r>
      <w:r w:rsidRPr="004F521C">
        <w:rPr>
          <w:rFonts w:ascii="Times New Roman" w:hAnsi="Times New Roman" w:cs="Times New Roman"/>
          <w:sz w:val="24"/>
          <w:szCs w:val="24"/>
        </w:rPr>
        <w:t>. 2003;35:434–441.</w:t>
      </w:r>
    </w:p>
    <w:p w14:paraId="7CD2A42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7. Hackman P, Vihola A, Haravuori H, et al. </w:t>
      </w:r>
      <w:r w:rsidRPr="004F521C">
        <w:rPr>
          <w:rFonts w:ascii="Times New Roman" w:hAnsi="Times New Roman" w:cs="Times New Roman"/>
          <w:sz w:val="24"/>
          <w:szCs w:val="24"/>
          <w:lang w:val="en-US"/>
        </w:rPr>
        <w:t xml:space="preserve">Tibial Muscular Dystrophy Is a Titinopathy Caused by Mutations in TTN, the Gene Encoding the Giant Skeletal-Muscle Protein Titin. </w:t>
      </w:r>
      <w:r w:rsidRPr="004F521C">
        <w:rPr>
          <w:rFonts w:ascii="Times New Roman" w:hAnsi="Times New Roman" w:cs="Times New Roman"/>
          <w:i/>
          <w:iCs/>
          <w:sz w:val="24"/>
          <w:szCs w:val="24"/>
        </w:rPr>
        <w:t>Am J Hum Genet</w:t>
      </w:r>
      <w:r w:rsidRPr="004F521C">
        <w:rPr>
          <w:rFonts w:ascii="Times New Roman" w:hAnsi="Times New Roman" w:cs="Times New Roman"/>
          <w:sz w:val="24"/>
          <w:szCs w:val="24"/>
        </w:rPr>
        <w:t>. 2002;71:492–500.</w:t>
      </w:r>
    </w:p>
    <w:p w14:paraId="37F15207"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8. Chauveau C, Bonnemann CG, Julien C, et al. </w:t>
      </w:r>
      <w:r w:rsidRPr="004F521C">
        <w:rPr>
          <w:rFonts w:ascii="Times New Roman" w:hAnsi="Times New Roman" w:cs="Times New Roman"/>
          <w:sz w:val="24"/>
          <w:szCs w:val="24"/>
          <w:lang w:val="en-US"/>
        </w:rPr>
        <w:t xml:space="preserve">Recessive TTN truncating mutations define novel forms of core myopathy with heart disease. </w:t>
      </w:r>
      <w:r w:rsidRPr="004F521C">
        <w:rPr>
          <w:rFonts w:ascii="Times New Roman" w:hAnsi="Times New Roman" w:cs="Times New Roman"/>
          <w:i/>
          <w:iCs/>
          <w:sz w:val="24"/>
          <w:szCs w:val="24"/>
        </w:rPr>
        <w:t>Hum Mol Genet</w:t>
      </w:r>
      <w:r w:rsidRPr="004F521C">
        <w:rPr>
          <w:rFonts w:ascii="Times New Roman" w:hAnsi="Times New Roman" w:cs="Times New Roman"/>
          <w:sz w:val="24"/>
          <w:szCs w:val="24"/>
        </w:rPr>
        <w:t>. 2014;23:980–991.</w:t>
      </w:r>
    </w:p>
    <w:p w14:paraId="3FE49D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9. Udd B, Partanen J, Halonen P, et al. </w:t>
      </w:r>
      <w:r w:rsidRPr="004F521C">
        <w:rPr>
          <w:rFonts w:ascii="Times New Roman" w:hAnsi="Times New Roman" w:cs="Times New Roman"/>
          <w:sz w:val="24"/>
          <w:szCs w:val="24"/>
          <w:lang w:val="en-US"/>
        </w:rPr>
        <w:t xml:space="preserve">Tibial Muscular Dystrophy: Late Adult-Onset Distal Myopathy in 66 Finnish Patients. </w:t>
      </w:r>
      <w:r w:rsidRPr="004F521C">
        <w:rPr>
          <w:rFonts w:ascii="Times New Roman" w:hAnsi="Times New Roman" w:cs="Times New Roman"/>
          <w:i/>
          <w:iCs/>
          <w:sz w:val="24"/>
          <w:szCs w:val="24"/>
          <w:lang w:val="en-US"/>
        </w:rPr>
        <w:t>Arch Neurol</w:t>
      </w:r>
      <w:r w:rsidRPr="004F521C">
        <w:rPr>
          <w:rFonts w:ascii="Times New Roman" w:hAnsi="Times New Roman" w:cs="Times New Roman"/>
          <w:sz w:val="24"/>
          <w:szCs w:val="24"/>
          <w:lang w:val="en-US"/>
        </w:rPr>
        <w:t>. 1993;50:604–608.</w:t>
      </w:r>
    </w:p>
    <w:p w14:paraId="4086915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10. Palmio J, Evilä A, Chapon F, et al. Hereditary myopathy with early respiratory failure: occurrence in various populations. </w:t>
      </w:r>
      <w:r w:rsidRPr="004F521C">
        <w:rPr>
          <w:rFonts w:ascii="Times New Roman" w:hAnsi="Times New Roman" w:cs="Times New Roman"/>
          <w:i/>
          <w:iCs/>
          <w:sz w:val="24"/>
          <w:szCs w:val="24"/>
          <w:lang w:val="en-US"/>
        </w:rPr>
        <w:t>J Neurol Neurosurg Psychiatry</w:t>
      </w:r>
      <w:r w:rsidRPr="004F521C">
        <w:rPr>
          <w:rFonts w:ascii="Times New Roman" w:hAnsi="Times New Roman" w:cs="Times New Roman"/>
          <w:sz w:val="24"/>
          <w:szCs w:val="24"/>
          <w:lang w:val="en-US"/>
        </w:rPr>
        <w:t>. 2014;85:345–353.</w:t>
      </w:r>
    </w:p>
    <w:p w14:paraId="0582CEF0"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11. Oates EC, Jones KJ, Donkervoort S, et al. Congenital Titinopathy: Comprehensive </w:t>
      </w:r>
      <w:r w:rsidRPr="004F521C">
        <w:rPr>
          <w:rFonts w:ascii="Times New Roman" w:hAnsi="Times New Roman" w:cs="Times New Roman"/>
          <w:sz w:val="24"/>
          <w:szCs w:val="24"/>
          <w:lang w:val="en-US"/>
        </w:rPr>
        <w:lastRenderedPageBreak/>
        <w:t xml:space="preserve">characterization and pathogenic insights. </w:t>
      </w:r>
      <w:r w:rsidRPr="004F521C">
        <w:rPr>
          <w:rFonts w:ascii="Times New Roman" w:hAnsi="Times New Roman" w:cs="Times New Roman"/>
          <w:i/>
          <w:iCs/>
          <w:sz w:val="24"/>
          <w:szCs w:val="24"/>
        </w:rPr>
        <w:t>Ann Neurol</w:t>
      </w:r>
      <w:r w:rsidRPr="004F521C">
        <w:rPr>
          <w:rFonts w:ascii="Times New Roman" w:hAnsi="Times New Roman" w:cs="Times New Roman"/>
          <w:sz w:val="24"/>
          <w:szCs w:val="24"/>
        </w:rPr>
        <w:t>. 2018;83:1105–1124.</w:t>
      </w:r>
    </w:p>
    <w:p w14:paraId="06498B3B"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12. Petri H, Ahtarovski KA, Vejlstrup N, et al. </w:t>
      </w:r>
      <w:r w:rsidRPr="004F521C">
        <w:rPr>
          <w:rFonts w:ascii="Times New Roman" w:hAnsi="Times New Roman" w:cs="Times New Roman"/>
          <w:sz w:val="24"/>
          <w:szCs w:val="24"/>
          <w:lang w:val="en-US"/>
        </w:rPr>
        <w:t xml:space="preserve">Myocardial fibrosis in patients with myotonic dystrophy type 1: a cardiovascular magnetic resonance study. </w:t>
      </w:r>
      <w:r w:rsidRPr="004F521C">
        <w:rPr>
          <w:rFonts w:ascii="Times New Roman" w:hAnsi="Times New Roman" w:cs="Times New Roman"/>
          <w:i/>
          <w:iCs/>
          <w:sz w:val="24"/>
          <w:szCs w:val="24"/>
          <w:lang w:val="en-US"/>
        </w:rPr>
        <w:t>J Cardiovasc Magn Reson</w:t>
      </w:r>
      <w:r w:rsidRPr="004F521C">
        <w:rPr>
          <w:rFonts w:ascii="Times New Roman" w:hAnsi="Times New Roman" w:cs="Times New Roman"/>
          <w:sz w:val="24"/>
          <w:szCs w:val="24"/>
          <w:lang w:val="en-US"/>
        </w:rPr>
        <w:t>. 2014;16:59.</w:t>
      </w:r>
    </w:p>
    <w:p w14:paraId="4E6F193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13. Lund M, Diaz LJ, Ranthe MF, et al. Cardiac involvement in myotonic dystrophy: a nationwide cohort study. </w:t>
      </w:r>
      <w:r w:rsidRPr="004F521C">
        <w:rPr>
          <w:rFonts w:ascii="Times New Roman" w:hAnsi="Times New Roman" w:cs="Times New Roman"/>
          <w:i/>
          <w:iCs/>
          <w:sz w:val="24"/>
          <w:szCs w:val="24"/>
          <w:lang w:val="en-US"/>
        </w:rPr>
        <w:t>Eur Heart J</w:t>
      </w:r>
      <w:r w:rsidRPr="004F521C">
        <w:rPr>
          <w:rFonts w:ascii="Times New Roman" w:hAnsi="Times New Roman" w:cs="Times New Roman"/>
          <w:sz w:val="24"/>
          <w:szCs w:val="24"/>
          <w:lang w:val="en-US"/>
        </w:rPr>
        <w:t>. 2014;35:2158–2164.</w:t>
      </w:r>
    </w:p>
    <w:p w14:paraId="172666F0"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14. Sveen M-L, Thune JJ, Køber L, Vissing J. Cardiac Involvement in Patients With Limb-Girdle Muscular Dystrophy Type 2 and Becker Muscular Dystrophy. </w:t>
      </w:r>
      <w:r w:rsidRPr="004F521C">
        <w:rPr>
          <w:rFonts w:ascii="Times New Roman" w:hAnsi="Times New Roman" w:cs="Times New Roman"/>
          <w:i/>
          <w:iCs/>
          <w:sz w:val="24"/>
          <w:szCs w:val="24"/>
          <w:lang w:val="en-US"/>
        </w:rPr>
        <w:t>Arch Neurol</w:t>
      </w:r>
      <w:r w:rsidRPr="004F521C">
        <w:rPr>
          <w:rFonts w:ascii="Times New Roman" w:hAnsi="Times New Roman" w:cs="Times New Roman"/>
          <w:sz w:val="24"/>
          <w:szCs w:val="24"/>
          <w:lang w:val="en-US"/>
        </w:rPr>
        <w:t>. 2008;65:1196–1201.</w:t>
      </w:r>
    </w:p>
    <w:p w14:paraId="3747BB8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15. Petri H, Sveen M-L, Thune JJ, et al. Progression of cardiac involvement in patients with limb-girdle type 2 and Becker muscular dystrophies: A 9-year follow-up study. </w:t>
      </w:r>
      <w:r w:rsidRPr="004F521C">
        <w:rPr>
          <w:rFonts w:ascii="Times New Roman" w:hAnsi="Times New Roman" w:cs="Times New Roman"/>
          <w:i/>
          <w:iCs/>
          <w:sz w:val="24"/>
          <w:szCs w:val="24"/>
          <w:lang w:val="en-US"/>
        </w:rPr>
        <w:t>Int J Cardiol</w:t>
      </w:r>
      <w:r w:rsidRPr="004F521C">
        <w:rPr>
          <w:rFonts w:ascii="Times New Roman" w:hAnsi="Times New Roman" w:cs="Times New Roman"/>
          <w:sz w:val="24"/>
          <w:szCs w:val="24"/>
          <w:lang w:val="en-US"/>
        </w:rPr>
        <w:t>. 2015;182:403–411.</w:t>
      </w:r>
    </w:p>
    <w:p w14:paraId="55F15E8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16. Petri H, Wahbi K, Witting N, et al. Congenital myopathies are mainly associated with a mild cardiac phenotype. </w:t>
      </w:r>
      <w:r w:rsidRPr="004F521C">
        <w:rPr>
          <w:rFonts w:ascii="Times New Roman" w:hAnsi="Times New Roman" w:cs="Times New Roman"/>
          <w:i/>
          <w:iCs/>
          <w:sz w:val="24"/>
          <w:szCs w:val="24"/>
          <w:lang w:val="en-US"/>
        </w:rPr>
        <w:t>J Neurol</w:t>
      </w:r>
      <w:r w:rsidRPr="004F521C">
        <w:rPr>
          <w:rFonts w:ascii="Times New Roman" w:hAnsi="Times New Roman" w:cs="Times New Roman"/>
          <w:sz w:val="24"/>
          <w:szCs w:val="24"/>
          <w:lang w:val="en-US"/>
        </w:rPr>
        <w:t>. 2019;266:1367–1375.</w:t>
      </w:r>
    </w:p>
    <w:p w14:paraId="27C3C43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17. Wahbi K, Babuty D, Probst V, et al. Incidence and predictors of sudden death, major conduction defects and sustained ventricular tachyarrhythmias in 1388 patients with myotonic dystrophy type 1. </w:t>
      </w:r>
      <w:r w:rsidRPr="004F521C">
        <w:rPr>
          <w:rFonts w:ascii="Times New Roman" w:hAnsi="Times New Roman" w:cs="Times New Roman"/>
          <w:i/>
          <w:iCs/>
          <w:sz w:val="24"/>
          <w:szCs w:val="24"/>
          <w:lang w:val="en-US"/>
        </w:rPr>
        <w:t>Eur Heart J</w:t>
      </w:r>
      <w:r w:rsidRPr="004F521C">
        <w:rPr>
          <w:rFonts w:ascii="Times New Roman" w:hAnsi="Times New Roman" w:cs="Times New Roman"/>
          <w:sz w:val="24"/>
          <w:szCs w:val="24"/>
          <w:lang w:val="en-US"/>
        </w:rPr>
        <w:t>. 2017;38:751–758.</w:t>
      </w:r>
    </w:p>
    <w:p w14:paraId="1C4A8EA1"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18. Rich KA, Moscarello T, Siskind C, et al. Novel heterozygous truncating titin variants affecting the A-band are associated with cardiomyopathy and myopathy/muscular dystrophy. </w:t>
      </w:r>
      <w:r w:rsidRPr="004F521C">
        <w:rPr>
          <w:rFonts w:ascii="Times New Roman" w:hAnsi="Times New Roman" w:cs="Times New Roman"/>
          <w:i/>
          <w:iCs/>
          <w:sz w:val="24"/>
          <w:szCs w:val="24"/>
        </w:rPr>
        <w:t>Mol Genet Genomic Med</w:t>
      </w:r>
      <w:r w:rsidRPr="004F521C">
        <w:rPr>
          <w:rFonts w:ascii="Times New Roman" w:hAnsi="Times New Roman" w:cs="Times New Roman"/>
          <w:sz w:val="24"/>
          <w:szCs w:val="24"/>
        </w:rPr>
        <w:t>. 2020;8:e1460.</w:t>
      </w:r>
    </w:p>
    <w:p w14:paraId="734E6F8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19. Hinson JT, Chopra A, Nafissi N, et al. </w:t>
      </w:r>
      <w:r w:rsidRPr="004F521C">
        <w:rPr>
          <w:rFonts w:ascii="Times New Roman" w:hAnsi="Times New Roman" w:cs="Times New Roman"/>
          <w:sz w:val="24"/>
          <w:szCs w:val="24"/>
          <w:lang w:val="en-US"/>
        </w:rPr>
        <w:t xml:space="preserve">Titin mutations in iPS cells define sarcomere insufficiency as a cause of dilated cardiomyopathy. </w:t>
      </w:r>
      <w:r w:rsidRPr="004F521C">
        <w:rPr>
          <w:rFonts w:ascii="Times New Roman" w:hAnsi="Times New Roman" w:cs="Times New Roman"/>
          <w:i/>
          <w:iCs/>
          <w:sz w:val="24"/>
          <w:szCs w:val="24"/>
          <w:lang w:val="en-US"/>
        </w:rPr>
        <w:t>Science</w:t>
      </w:r>
      <w:r w:rsidRPr="004F521C">
        <w:rPr>
          <w:rFonts w:ascii="Times New Roman" w:hAnsi="Times New Roman" w:cs="Times New Roman"/>
          <w:sz w:val="24"/>
          <w:szCs w:val="24"/>
          <w:lang w:val="en-US"/>
        </w:rPr>
        <w:t>. 2015;349:982–986.</w:t>
      </w:r>
    </w:p>
    <w:p w14:paraId="2318B0D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20. Emami A, Saitoh M, Valentova M, et al. Comparison of sarcopenia and cachexia in men with chronic heart failure: results from the Studies Investigating Co-morbidities Aggravating Heart Failure (SICA-HF). </w:t>
      </w:r>
      <w:r w:rsidRPr="004F521C">
        <w:rPr>
          <w:rFonts w:ascii="Times New Roman" w:hAnsi="Times New Roman" w:cs="Times New Roman"/>
          <w:i/>
          <w:iCs/>
          <w:sz w:val="24"/>
          <w:szCs w:val="24"/>
          <w:lang w:val="en-US"/>
        </w:rPr>
        <w:t>Eur J Heart Fail</w:t>
      </w:r>
      <w:r w:rsidRPr="004F521C">
        <w:rPr>
          <w:rFonts w:ascii="Times New Roman" w:hAnsi="Times New Roman" w:cs="Times New Roman"/>
          <w:sz w:val="24"/>
          <w:szCs w:val="24"/>
          <w:lang w:val="en-US"/>
        </w:rPr>
        <w:t>. 2018;20:1580–1587.</w:t>
      </w:r>
    </w:p>
    <w:p w14:paraId="0544B6B8"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21. Suzuki T, Palus S, Springer J. Skeletal muscle wasting in chronic heart failure. </w:t>
      </w:r>
      <w:r w:rsidRPr="004F521C">
        <w:rPr>
          <w:rFonts w:ascii="Times New Roman" w:hAnsi="Times New Roman" w:cs="Times New Roman"/>
          <w:i/>
          <w:iCs/>
          <w:sz w:val="24"/>
          <w:szCs w:val="24"/>
          <w:lang w:val="en-US"/>
        </w:rPr>
        <w:t>ESC Heart Fail</w:t>
      </w:r>
      <w:r w:rsidRPr="004F521C">
        <w:rPr>
          <w:rFonts w:ascii="Times New Roman" w:hAnsi="Times New Roman" w:cs="Times New Roman"/>
          <w:sz w:val="24"/>
          <w:szCs w:val="24"/>
          <w:lang w:val="en-US"/>
        </w:rPr>
        <w:t>. 2018;5:1099–1107.</w:t>
      </w:r>
    </w:p>
    <w:p w14:paraId="3822746E"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22. Huynh K, Ayers C, Butler J, et al. Association Between Thigh Muscle Fat Infiltration and Incident Heart Failure: The Health ABC Study. </w:t>
      </w:r>
      <w:r w:rsidRPr="004F521C">
        <w:rPr>
          <w:rFonts w:ascii="Times New Roman" w:hAnsi="Times New Roman" w:cs="Times New Roman"/>
          <w:i/>
          <w:iCs/>
          <w:sz w:val="24"/>
          <w:szCs w:val="24"/>
          <w:lang w:val="en-US"/>
        </w:rPr>
        <w:t>JACC Heart Fail</w:t>
      </w:r>
      <w:r w:rsidRPr="004F521C">
        <w:rPr>
          <w:rFonts w:ascii="Times New Roman" w:hAnsi="Times New Roman" w:cs="Times New Roman"/>
          <w:sz w:val="24"/>
          <w:szCs w:val="24"/>
          <w:lang w:val="en-US"/>
        </w:rPr>
        <w:t>. 2022;10:485–493.</w:t>
      </w:r>
    </w:p>
    <w:p w14:paraId="1CD973A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23. Hershberger RE, Givertz MM, Ho CY, et al. Genetic evaluation of cardiomyopathy: a clinical practice resource of the American College of Medical Genetics and Genomics (ACMG). </w:t>
      </w:r>
      <w:r w:rsidRPr="004F521C">
        <w:rPr>
          <w:rFonts w:ascii="Times New Roman" w:hAnsi="Times New Roman" w:cs="Times New Roman"/>
          <w:i/>
          <w:iCs/>
          <w:sz w:val="24"/>
          <w:szCs w:val="24"/>
        </w:rPr>
        <w:t>Genet Med</w:t>
      </w:r>
      <w:r w:rsidRPr="004F521C">
        <w:rPr>
          <w:rFonts w:ascii="Times New Roman" w:hAnsi="Times New Roman" w:cs="Times New Roman"/>
          <w:sz w:val="24"/>
          <w:szCs w:val="24"/>
        </w:rPr>
        <w:t>. 2018;20:899–909.</w:t>
      </w:r>
    </w:p>
    <w:p w14:paraId="5D36C9BF"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24. Savarese M, Jonson PH, Huovinen S, et al. </w:t>
      </w:r>
      <w:r w:rsidRPr="004F521C">
        <w:rPr>
          <w:rFonts w:ascii="Times New Roman" w:hAnsi="Times New Roman" w:cs="Times New Roman"/>
          <w:sz w:val="24"/>
          <w:szCs w:val="24"/>
          <w:lang w:val="en-US"/>
        </w:rPr>
        <w:t xml:space="preserve">The complexity of titin splicing pattern in human adult skeletal muscles. </w:t>
      </w:r>
      <w:r w:rsidRPr="004F521C">
        <w:rPr>
          <w:rFonts w:ascii="Times New Roman" w:hAnsi="Times New Roman" w:cs="Times New Roman"/>
          <w:i/>
          <w:iCs/>
          <w:sz w:val="24"/>
          <w:szCs w:val="24"/>
        </w:rPr>
        <w:t>Skelet Muscle</w:t>
      </w:r>
      <w:r w:rsidRPr="004F521C">
        <w:rPr>
          <w:rFonts w:ascii="Times New Roman" w:hAnsi="Times New Roman" w:cs="Times New Roman"/>
          <w:sz w:val="24"/>
          <w:szCs w:val="24"/>
        </w:rPr>
        <w:t>. 2018;8.</w:t>
      </w:r>
    </w:p>
    <w:p w14:paraId="19E69C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25. Savarese M, Maggi L, Vihola A, et al. </w:t>
      </w:r>
      <w:r w:rsidRPr="004F521C">
        <w:rPr>
          <w:rFonts w:ascii="Times New Roman" w:hAnsi="Times New Roman" w:cs="Times New Roman"/>
          <w:sz w:val="24"/>
          <w:szCs w:val="24"/>
          <w:lang w:val="en-US"/>
        </w:rPr>
        <w:t xml:space="preserve">Interpreting Genetic Variants in Titin in Patients With Muscle Disorders. </w:t>
      </w:r>
      <w:r w:rsidRPr="004F521C">
        <w:rPr>
          <w:rFonts w:ascii="Times New Roman" w:hAnsi="Times New Roman" w:cs="Times New Roman"/>
          <w:i/>
          <w:iCs/>
          <w:sz w:val="24"/>
          <w:szCs w:val="24"/>
          <w:lang w:val="en-US"/>
        </w:rPr>
        <w:t>JAMA Neurol</w:t>
      </w:r>
      <w:r w:rsidRPr="004F521C">
        <w:rPr>
          <w:rFonts w:ascii="Times New Roman" w:hAnsi="Times New Roman" w:cs="Times New Roman"/>
          <w:sz w:val="24"/>
          <w:szCs w:val="24"/>
          <w:lang w:val="en-US"/>
        </w:rPr>
        <w:t>. 2018;75:557–565.</w:t>
      </w:r>
    </w:p>
    <w:p w14:paraId="3F1A13FA"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26. Krag TO, Pinós T, Nielsen TL, Brull A, Andreu AL, Vissing J. Differential Muscle Involvement in Mice and Humans Affected by McArdle Disease. </w:t>
      </w:r>
      <w:r w:rsidRPr="004F521C">
        <w:rPr>
          <w:rFonts w:ascii="Times New Roman" w:hAnsi="Times New Roman" w:cs="Times New Roman"/>
          <w:i/>
          <w:iCs/>
          <w:sz w:val="24"/>
          <w:szCs w:val="24"/>
          <w:lang w:val="en-US"/>
        </w:rPr>
        <w:t>J Neuropathol Exp Neurol</w:t>
      </w:r>
      <w:r w:rsidRPr="004F521C">
        <w:rPr>
          <w:rFonts w:ascii="Times New Roman" w:hAnsi="Times New Roman" w:cs="Times New Roman"/>
          <w:sz w:val="24"/>
          <w:szCs w:val="24"/>
          <w:lang w:val="en-US"/>
        </w:rPr>
        <w:t>. 2016;75:441–454.</w:t>
      </w:r>
    </w:p>
    <w:p w14:paraId="667D3D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27. McKay MJ, Baldwin JN, Ferreira P, et al. Normative reference values for strength and flexibility of 1,000 children and adults. </w:t>
      </w:r>
      <w:r w:rsidRPr="004F521C">
        <w:rPr>
          <w:rFonts w:ascii="Times New Roman" w:hAnsi="Times New Roman" w:cs="Times New Roman"/>
          <w:i/>
          <w:iCs/>
          <w:sz w:val="24"/>
          <w:szCs w:val="24"/>
          <w:lang w:val="en-US"/>
        </w:rPr>
        <w:t>Neurology</w:t>
      </w:r>
      <w:r w:rsidRPr="004F521C">
        <w:rPr>
          <w:rFonts w:ascii="Times New Roman" w:hAnsi="Times New Roman" w:cs="Times New Roman"/>
          <w:sz w:val="24"/>
          <w:szCs w:val="24"/>
          <w:lang w:val="en-US"/>
        </w:rPr>
        <w:t>. 2017;88:36–43.</w:t>
      </w:r>
    </w:p>
    <w:p w14:paraId="6DB8D57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28. Fogelholm M, Malmberg J, Suni J, et al. International Physical Activity Questionnaire: Validity against Fitness. </w:t>
      </w:r>
      <w:r w:rsidRPr="004F521C">
        <w:rPr>
          <w:rFonts w:ascii="Times New Roman" w:hAnsi="Times New Roman" w:cs="Times New Roman"/>
          <w:i/>
          <w:iCs/>
          <w:sz w:val="24"/>
          <w:szCs w:val="24"/>
          <w:lang w:val="en-US"/>
        </w:rPr>
        <w:t>Med Sci Sports Exerc</w:t>
      </w:r>
      <w:r w:rsidRPr="004F521C">
        <w:rPr>
          <w:rFonts w:ascii="Times New Roman" w:hAnsi="Times New Roman" w:cs="Times New Roman"/>
          <w:sz w:val="24"/>
          <w:szCs w:val="24"/>
          <w:lang w:val="en-US"/>
        </w:rPr>
        <w:t>. 2006;38:753–760.</w:t>
      </w:r>
    </w:p>
    <w:p w14:paraId="66E1F09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29. Dahlqvist JR, Vissing CR, Thomsen C, Vissing J. Severe paraspinal muscle involvement in facioscapulohumeral muscular dystrophy. </w:t>
      </w:r>
      <w:r w:rsidRPr="004F521C">
        <w:rPr>
          <w:rFonts w:ascii="Times New Roman" w:hAnsi="Times New Roman" w:cs="Times New Roman"/>
          <w:i/>
          <w:iCs/>
          <w:sz w:val="24"/>
          <w:szCs w:val="24"/>
          <w:lang w:val="en-US"/>
        </w:rPr>
        <w:t>Neurology</w:t>
      </w:r>
      <w:r w:rsidRPr="004F521C">
        <w:rPr>
          <w:rFonts w:ascii="Times New Roman" w:hAnsi="Times New Roman" w:cs="Times New Roman"/>
          <w:sz w:val="24"/>
          <w:szCs w:val="24"/>
          <w:lang w:val="en-US"/>
        </w:rPr>
        <w:t>. 2014;83:1178–1183.</w:t>
      </w:r>
    </w:p>
    <w:p w14:paraId="04D80A9B"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30. Dahlqvist JR, Vissing CR, Hedermann G, Thomsen C, Vissing J. Fat Replacement of Paraspinal Muscles with Aging in Healthy Adults. </w:t>
      </w:r>
      <w:r w:rsidRPr="004F521C">
        <w:rPr>
          <w:rFonts w:ascii="Times New Roman" w:hAnsi="Times New Roman" w:cs="Times New Roman"/>
          <w:i/>
          <w:iCs/>
          <w:sz w:val="24"/>
          <w:szCs w:val="24"/>
        </w:rPr>
        <w:t>Med Sci Sports Exerc</w:t>
      </w:r>
      <w:r w:rsidRPr="004F521C">
        <w:rPr>
          <w:rFonts w:ascii="Times New Roman" w:hAnsi="Times New Roman" w:cs="Times New Roman"/>
          <w:sz w:val="24"/>
          <w:szCs w:val="24"/>
        </w:rPr>
        <w:t>. 2017;49:595–601.</w:t>
      </w:r>
    </w:p>
    <w:p w14:paraId="6F1B9ACC"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31. Fornander F, Solheim TÅ, Eisum A-SV, et al. </w:t>
      </w:r>
      <w:r w:rsidRPr="004F521C">
        <w:rPr>
          <w:rFonts w:ascii="Times New Roman" w:hAnsi="Times New Roman" w:cs="Times New Roman"/>
          <w:sz w:val="24"/>
          <w:szCs w:val="24"/>
          <w:lang w:val="en-US"/>
        </w:rPr>
        <w:t xml:space="preserve">Quantitative Muscle MRI and Clinical Findings in Women With Pathogenic Dystrophin Gene Variants. </w:t>
      </w:r>
      <w:r w:rsidRPr="004F521C">
        <w:rPr>
          <w:rFonts w:ascii="Times New Roman" w:hAnsi="Times New Roman" w:cs="Times New Roman"/>
          <w:i/>
          <w:iCs/>
          <w:sz w:val="24"/>
          <w:szCs w:val="24"/>
          <w:lang w:val="en-US"/>
        </w:rPr>
        <w:t>Front Neurol</w:t>
      </w:r>
      <w:r w:rsidRPr="004F521C">
        <w:rPr>
          <w:rFonts w:ascii="Times New Roman" w:hAnsi="Times New Roman" w:cs="Times New Roman"/>
          <w:sz w:val="24"/>
          <w:szCs w:val="24"/>
          <w:lang w:val="en-US"/>
        </w:rPr>
        <w:t>. 2021;12:707837.</w:t>
      </w:r>
    </w:p>
    <w:p w14:paraId="110E70AF"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32. Andersen G, Dahlqvist JR, Vissing CR, Heje K, Thomsen C, Vissing J. MRI as outcome measure in facioscapulohumeral muscular dystrophy: 1-year follow-up of 45 patients. </w:t>
      </w:r>
      <w:r w:rsidRPr="004F521C">
        <w:rPr>
          <w:rFonts w:ascii="Times New Roman" w:hAnsi="Times New Roman" w:cs="Times New Roman"/>
          <w:i/>
          <w:iCs/>
          <w:sz w:val="24"/>
          <w:szCs w:val="24"/>
          <w:lang w:val="en-US"/>
        </w:rPr>
        <w:t>J Neurol</w:t>
      </w:r>
      <w:r w:rsidRPr="004F521C">
        <w:rPr>
          <w:rFonts w:ascii="Times New Roman" w:hAnsi="Times New Roman" w:cs="Times New Roman"/>
          <w:sz w:val="24"/>
          <w:szCs w:val="24"/>
          <w:lang w:val="en-US"/>
        </w:rPr>
        <w:t>. 2017;264:438–447.</w:t>
      </w:r>
    </w:p>
    <w:p w14:paraId="7205A4B1"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33. Murphy SP, Kakkar R, McCarthy CP, Januzzi JL. Inflammation in Heart Failure: JACC State-of-the-Art Review. </w:t>
      </w:r>
      <w:r w:rsidRPr="004F521C">
        <w:rPr>
          <w:rFonts w:ascii="Times New Roman" w:hAnsi="Times New Roman" w:cs="Times New Roman"/>
          <w:i/>
          <w:iCs/>
          <w:sz w:val="24"/>
          <w:szCs w:val="24"/>
          <w:lang w:val="en-US"/>
        </w:rPr>
        <w:t>J Am Coll Cardiol</w:t>
      </w:r>
      <w:r w:rsidRPr="004F521C">
        <w:rPr>
          <w:rFonts w:ascii="Times New Roman" w:hAnsi="Times New Roman" w:cs="Times New Roman"/>
          <w:sz w:val="24"/>
          <w:szCs w:val="24"/>
          <w:lang w:val="en-US"/>
        </w:rPr>
        <w:t>. 2020;75:1324–1340.</w:t>
      </w:r>
    </w:p>
    <w:p w14:paraId="5D8C003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34. Yoshida T, Shibata A, Tanihata A, et al. Thigh Intramuscular Fat on Prognosis of Patients With Nonischemic Cardiomyopathy. </w:t>
      </w:r>
      <w:r w:rsidRPr="004F521C">
        <w:rPr>
          <w:rFonts w:ascii="Times New Roman" w:hAnsi="Times New Roman" w:cs="Times New Roman"/>
          <w:i/>
          <w:iCs/>
          <w:sz w:val="24"/>
          <w:szCs w:val="24"/>
        </w:rPr>
        <w:t>Am J Cardiol</w:t>
      </w:r>
      <w:r w:rsidRPr="004F521C">
        <w:rPr>
          <w:rFonts w:ascii="Times New Roman" w:hAnsi="Times New Roman" w:cs="Times New Roman"/>
          <w:sz w:val="24"/>
          <w:szCs w:val="24"/>
        </w:rPr>
        <w:t>. 2022;169:113–119.</w:t>
      </w:r>
    </w:p>
    <w:p w14:paraId="5EF0A5E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35. Ávila-Polo R, Malfatti E, Lornage X, et al. </w:t>
      </w:r>
      <w:r w:rsidRPr="004F521C">
        <w:rPr>
          <w:rFonts w:ascii="Times New Roman" w:hAnsi="Times New Roman" w:cs="Times New Roman"/>
          <w:sz w:val="24"/>
          <w:szCs w:val="24"/>
          <w:lang w:val="en-US"/>
        </w:rPr>
        <w:t xml:space="preserve">Loss of Sarcomeric Scaffolding as a Common Baseline Histopathologic Lesion in Titin-Related Myopathies. </w:t>
      </w:r>
      <w:r w:rsidRPr="004F521C">
        <w:rPr>
          <w:rFonts w:ascii="Times New Roman" w:hAnsi="Times New Roman" w:cs="Times New Roman"/>
          <w:i/>
          <w:iCs/>
          <w:sz w:val="24"/>
          <w:szCs w:val="24"/>
          <w:lang w:val="en-US"/>
        </w:rPr>
        <w:t>J Neuropathol Exp Neurol</w:t>
      </w:r>
      <w:r w:rsidRPr="004F521C">
        <w:rPr>
          <w:rFonts w:ascii="Times New Roman" w:hAnsi="Times New Roman" w:cs="Times New Roman"/>
          <w:sz w:val="24"/>
          <w:szCs w:val="24"/>
          <w:lang w:val="en-US"/>
        </w:rPr>
        <w:t>. 2018;77:1101–1114.</w:t>
      </w:r>
    </w:p>
    <w:p w14:paraId="511A698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36. Fatkin D, MacRae C, Sasaki T, et al. Missense mutations in the rod domain of the lamin A/C gene as causes of dilated cardiomyopathy and conduction-system disease. </w:t>
      </w:r>
      <w:r w:rsidRPr="004F521C">
        <w:rPr>
          <w:rFonts w:ascii="Times New Roman" w:hAnsi="Times New Roman" w:cs="Times New Roman"/>
          <w:i/>
          <w:iCs/>
          <w:sz w:val="24"/>
          <w:szCs w:val="24"/>
        </w:rPr>
        <w:t>N Engl J Med</w:t>
      </w:r>
      <w:r w:rsidRPr="004F521C">
        <w:rPr>
          <w:rFonts w:ascii="Times New Roman" w:hAnsi="Times New Roman" w:cs="Times New Roman"/>
          <w:sz w:val="24"/>
          <w:szCs w:val="24"/>
        </w:rPr>
        <w:t>. 1999;341:1715–1724.</w:t>
      </w:r>
    </w:p>
    <w:p w14:paraId="7D4F90F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37. Muchir A, Bonne G, van der Kooi AJ, et al. </w:t>
      </w:r>
      <w:r w:rsidRPr="004F521C">
        <w:rPr>
          <w:rFonts w:ascii="Times New Roman" w:hAnsi="Times New Roman" w:cs="Times New Roman"/>
          <w:sz w:val="24"/>
          <w:szCs w:val="24"/>
          <w:lang w:val="en-US"/>
        </w:rPr>
        <w:t xml:space="preserve">Identification of mutations in the gene encoding lamins A/C in autosomal dominant limb girdle muscular dystrophy with atrioventricular conduction disturbances (LGMD1B). </w:t>
      </w:r>
      <w:r w:rsidRPr="004F521C">
        <w:rPr>
          <w:rFonts w:ascii="Times New Roman" w:hAnsi="Times New Roman" w:cs="Times New Roman"/>
          <w:i/>
          <w:iCs/>
          <w:sz w:val="24"/>
          <w:szCs w:val="24"/>
        </w:rPr>
        <w:t>Hum Mol Genet</w:t>
      </w:r>
      <w:r w:rsidRPr="004F521C">
        <w:rPr>
          <w:rFonts w:ascii="Times New Roman" w:hAnsi="Times New Roman" w:cs="Times New Roman"/>
          <w:sz w:val="24"/>
          <w:szCs w:val="24"/>
        </w:rPr>
        <w:t>. 2000;9:1453–1459.</w:t>
      </w:r>
    </w:p>
    <w:p w14:paraId="70788E7E"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38. Bonne G, Di Barletta MR, Varnous S, et al. </w:t>
      </w:r>
      <w:r w:rsidRPr="004F521C">
        <w:rPr>
          <w:rFonts w:ascii="Times New Roman" w:hAnsi="Times New Roman" w:cs="Times New Roman"/>
          <w:sz w:val="24"/>
          <w:szCs w:val="24"/>
          <w:lang w:val="en-US"/>
        </w:rPr>
        <w:t xml:space="preserve">Mutations in the gene encoding lamin A/C cause autosomal dominant Emery-Dreifuss muscular dystrophy. </w:t>
      </w:r>
      <w:r w:rsidRPr="004F521C">
        <w:rPr>
          <w:rFonts w:ascii="Times New Roman" w:hAnsi="Times New Roman" w:cs="Times New Roman"/>
          <w:i/>
          <w:iCs/>
          <w:sz w:val="24"/>
          <w:szCs w:val="24"/>
        </w:rPr>
        <w:t>Nat Genet</w:t>
      </w:r>
      <w:r w:rsidRPr="004F521C">
        <w:rPr>
          <w:rFonts w:ascii="Times New Roman" w:hAnsi="Times New Roman" w:cs="Times New Roman"/>
          <w:sz w:val="24"/>
          <w:szCs w:val="24"/>
        </w:rPr>
        <w:t>. 1999;21:285–288.</w:t>
      </w:r>
    </w:p>
    <w:p w14:paraId="5BFF7E45"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39. Fomin A, Gärtner A, Cyganek L, et al. </w:t>
      </w:r>
      <w:r w:rsidRPr="004F521C">
        <w:rPr>
          <w:rFonts w:ascii="Times New Roman" w:hAnsi="Times New Roman" w:cs="Times New Roman"/>
          <w:sz w:val="24"/>
          <w:szCs w:val="24"/>
          <w:lang w:val="en-US"/>
        </w:rPr>
        <w:t xml:space="preserve">Truncated titin proteins and titin haploinsufficiency are targets for functional recovery in human cardiomyopathy due to TTN mutations. </w:t>
      </w:r>
      <w:r w:rsidRPr="004F521C">
        <w:rPr>
          <w:rFonts w:ascii="Times New Roman" w:hAnsi="Times New Roman" w:cs="Times New Roman"/>
          <w:i/>
          <w:iCs/>
          <w:sz w:val="24"/>
          <w:szCs w:val="24"/>
        </w:rPr>
        <w:t>Sci Transl Med</w:t>
      </w:r>
      <w:r w:rsidRPr="004F521C">
        <w:rPr>
          <w:rFonts w:ascii="Times New Roman" w:hAnsi="Times New Roman" w:cs="Times New Roman"/>
          <w:sz w:val="24"/>
          <w:szCs w:val="24"/>
        </w:rPr>
        <w:t>. 2021;13:eabd3079.</w:t>
      </w:r>
    </w:p>
    <w:p w14:paraId="739BF8B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40. Granzier HL, Hutchinson KR, Tonino P, et al. </w:t>
      </w:r>
      <w:r w:rsidRPr="004F521C">
        <w:rPr>
          <w:rFonts w:ascii="Times New Roman" w:hAnsi="Times New Roman" w:cs="Times New Roman"/>
          <w:sz w:val="24"/>
          <w:szCs w:val="24"/>
          <w:lang w:val="en-US"/>
        </w:rPr>
        <w:t xml:space="preserve">Deleting titin’s I-band/A-band junction reveals critical roles for titin in biomechanical sensing and cardiac function. </w:t>
      </w:r>
      <w:r w:rsidRPr="004F521C">
        <w:rPr>
          <w:rFonts w:ascii="Times New Roman" w:hAnsi="Times New Roman" w:cs="Times New Roman"/>
          <w:i/>
          <w:iCs/>
          <w:sz w:val="24"/>
          <w:szCs w:val="24"/>
        </w:rPr>
        <w:t>Proc Natl Acad Sci</w:t>
      </w:r>
      <w:r w:rsidRPr="004F521C">
        <w:rPr>
          <w:rFonts w:ascii="Times New Roman" w:hAnsi="Times New Roman" w:cs="Times New Roman"/>
          <w:sz w:val="24"/>
          <w:szCs w:val="24"/>
        </w:rPr>
        <w:t>. 2014;111:14589–14594.</w:t>
      </w:r>
    </w:p>
    <w:p w14:paraId="41A0F0D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lastRenderedPageBreak/>
        <w:t xml:space="preserve">41. Ahlberg G, Refsgaard L, Lundegaard PR, et al. </w:t>
      </w:r>
      <w:r w:rsidRPr="004F521C">
        <w:rPr>
          <w:rFonts w:ascii="Times New Roman" w:hAnsi="Times New Roman" w:cs="Times New Roman"/>
          <w:sz w:val="24"/>
          <w:szCs w:val="24"/>
          <w:lang w:val="en-US"/>
        </w:rPr>
        <w:t xml:space="preserve">Rare truncating variants in the sarcomeric protein titin associate with familial and early-onset atrial fibrillation. </w:t>
      </w:r>
      <w:r w:rsidRPr="004F521C">
        <w:rPr>
          <w:rFonts w:ascii="Times New Roman" w:hAnsi="Times New Roman" w:cs="Times New Roman"/>
          <w:i/>
          <w:iCs/>
          <w:sz w:val="24"/>
          <w:szCs w:val="24"/>
        </w:rPr>
        <w:t>Nat Commun</w:t>
      </w:r>
      <w:r w:rsidRPr="004F521C">
        <w:rPr>
          <w:rFonts w:ascii="Times New Roman" w:hAnsi="Times New Roman" w:cs="Times New Roman"/>
          <w:sz w:val="24"/>
          <w:szCs w:val="24"/>
        </w:rPr>
        <w:t>. 2018;9:4316.</w:t>
      </w:r>
    </w:p>
    <w:p w14:paraId="56449E68"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42. Bogomolovas J, Fleming JR, Franke B, et al. </w:t>
      </w:r>
      <w:r w:rsidRPr="004F521C">
        <w:rPr>
          <w:rFonts w:ascii="Times New Roman" w:hAnsi="Times New Roman" w:cs="Times New Roman"/>
          <w:sz w:val="24"/>
          <w:szCs w:val="24"/>
          <w:lang w:val="en-US"/>
        </w:rPr>
        <w:t xml:space="preserve">Titin kinase ubiquitination aligns autophagy receptors with mechanical signals in the sarcomere. </w:t>
      </w:r>
      <w:r w:rsidRPr="004F521C">
        <w:rPr>
          <w:rFonts w:ascii="Times New Roman" w:hAnsi="Times New Roman" w:cs="Times New Roman"/>
          <w:i/>
          <w:iCs/>
          <w:sz w:val="24"/>
          <w:szCs w:val="24"/>
          <w:lang w:val="en-US"/>
        </w:rPr>
        <w:t>EMBO Rep</w:t>
      </w:r>
      <w:r w:rsidRPr="004F521C">
        <w:rPr>
          <w:rFonts w:ascii="Times New Roman" w:hAnsi="Times New Roman" w:cs="Times New Roman"/>
          <w:sz w:val="24"/>
          <w:szCs w:val="24"/>
          <w:lang w:val="en-US"/>
        </w:rPr>
        <w:t>. 2021;22:e48018.</w:t>
      </w:r>
    </w:p>
    <w:p w14:paraId="503D9600" w14:textId="5F24A89B"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fldChar w:fldCharType="end"/>
      </w:r>
    </w:p>
    <w:p w14:paraId="65B04CE6"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br w:type="page"/>
      </w:r>
    </w:p>
    <w:p w14:paraId="22A27E7E" w14:textId="02BE7D04" w:rsidR="004F521C" w:rsidRDefault="004F521C" w:rsidP="004F521C">
      <w:pPr>
        <w:widowControl w:val="0"/>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Legends</w:t>
      </w:r>
    </w:p>
    <w:p w14:paraId="3782F7A9" w14:textId="6D95B08A"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Figure 1 – Muscle magnetic resonance imaging and mapping of muscle groups.</w:t>
      </w:r>
    </w:p>
    <w:p w14:paraId="6080EBAC" w14:textId="77777777" w:rsid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Magnetic resonance imaging scan positions (</w:t>
      </w:r>
      <w:r w:rsidRPr="004F521C">
        <w:rPr>
          <w:rFonts w:ascii="Times New Roman" w:hAnsi="Times New Roman" w:cs="Times New Roman"/>
          <w:b/>
          <w:bCs/>
          <w:sz w:val="24"/>
          <w:szCs w:val="24"/>
          <w:lang w:val="en-US"/>
        </w:rPr>
        <w:t>A-F</w:t>
      </w:r>
      <w:r w:rsidRPr="004F521C">
        <w:rPr>
          <w:rFonts w:ascii="Times New Roman" w:hAnsi="Times New Roman" w:cs="Times New Roman"/>
          <w:sz w:val="24"/>
          <w:szCs w:val="24"/>
          <w:lang w:val="en-US"/>
        </w:rPr>
        <w:t xml:space="preserve">) and T1-weigthed images of muscle groups outlined and investigated at each scan position. </w:t>
      </w:r>
      <w:r w:rsidR="00E72D08" w:rsidRPr="004F521C">
        <w:rPr>
          <w:rFonts w:ascii="Times New Roman" w:hAnsi="Times New Roman" w:cs="Times New Roman"/>
          <w:sz w:val="24"/>
          <w:szCs w:val="24"/>
          <w:lang w:val="en-US"/>
        </w:rPr>
        <w:t xml:space="preserve">Colors </w:t>
      </w:r>
      <w:r w:rsidR="002D13EB" w:rsidRPr="004F521C">
        <w:rPr>
          <w:rFonts w:ascii="Times New Roman" w:hAnsi="Times New Roman" w:cs="Times New Roman"/>
          <w:sz w:val="24"/>
          <w:szCs w:val="24"/>
          <w:lang w:val="en-US"/>
        </w:rPr>
        <w:t xml:space="preserve">on </w:t>
      </w:r>
      <w:r w:rsidR="00E72D08" w:rsidRPr="004F521C">
        <w:rPr>
          <w:rFonts w:ascii="Times New Roman" w:hAnsi="Times New Roman" w:cs="Times New Roman"/>
          <w:sz w:val="24"/>
          <w:szCs w:val="24"/>
          <w:lang w:val="en-US"/>
        </w:rPr>
        <w:t>each</w:t>
      </w:r>
      <w:r w:rsidR="002D13EB" w:rsidRPr="004F521C">
        <w:rPr>
          <w:rFonts w:ascii="Times New Roman" w:hAnsi="Times New Roman" w:cs="Times New Roman"/>
          <w:sz w:val="24"/>
          <w:szCs w:val="24"/>
          <w:lang w:val="en-US"/>
        </w:rPr>
        <w:t xml:space="preserve"> transverse section</w:t>
      </w:r>
      <w:r w:rsidR="00E72D08" w:rsidRPr="004F521C">
        <w:rPr>
          <w:rFonts w:ascii="Times New Roman" w:hAnsi="Times New Roman" w:cs="Times New Roman"/>
          <w:sz w:val="24"/>
          <w:szCs w:val="24"/>
          <w:lang w:val="en-US"/>
        </w:rPr>
        <w:t xml:space="preserve"> </w:t>
      </w:r>
      <w:r w:rsidR="002D13EB" w:rsidRPr="004F521C">
        <w:rPr>
          <w:rFonts w:ascii="Times New Roman" w:hAnsi="Times New Roman" w:cs="Times New Roman"/>
          <w:sz w:val="24"/>
          <w:szCs w:val="24"/>
          <w:lang w:val="en-US"/>
        </w:rPr>
        <w:t xml:space="preserve">have been </w:t>
      </w:r>
      <w:r w:rsidR="00E72D08" w:rsidRPr="004F521C">
        <w:rPr>
          <w:rFonts w:ascii="Times New Roman" w:hAnsi="Times New Roman" w:cs="Times New Roman"/>
          <w:sz w:val="24"/>
          <w:szCs w:val="24"/>
          <w:lang w:val="en-US"/>
        </w:rPr>
        <w:t>applied to visualize, the individual muscles assessed</w:t>
      </w:r>
      <w:r w:rsidR="002D13EB" w:rsidRPr="004F521C">
        <w:rPr>
          <w:rFonts w:ascii="Times New Roman" w:hAnsi="Times New Roman" w:cs="Times New Roman"/>
          <w:sz w:val="24"/>
          <w:szCs w:val="24"/>
          <w:lang w:val="en-US"/>
        </w:rPr>
        <w:t xml:space="preserve"> at each scan position</w:t>
      </w:r>
      <w:r w:rsidR="00E72D08" w:rsidRPr="004F521C">
        <w:rPr>
          <w:rFonts w:ascii="Times New Roman" w:hAnsi="Times New Roman" w:cs="Times New Roman"/>
          <w:sz w:val="24"/>
          <w:szCs w:val="24"/>
          <w:lang w:val="en-US"/>
        </w:rPr>
        <w:t>.</w:t>
      </w:r>
    </w:p>
    <w:p w14:paraId="02EF02B6" w14:textId="69363AF6"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Figure 2 – Fat fractions in major muscle groups at six scan-positions</w:t>
      </w:r>
    </w:p>
    <w:p w14:paraId="620A9650" w14:textId="77777777" w:rsidR="004F521C" w:rsidRDefault="00CA55F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L</w:t>
      </w:r>
      <w:r w:rsidR="00F4339F" w:rsidRPr="004F521C">
        <w:rPr>
          <w:rFonts w:ascii="Times New Roman" w:hAnsi="Times New Roman" w:cs="Times New Roman"/>
          <w:b/>
          <w:bCs/>
          <w:sz w:val="24"/>
          <w:szCs w:val="24"/>
          <w:lang w:val="en-US"/>
        </w:rPr>
        <w:t xml:space="preserve">egend: </w:t>
      </w:r>
      <w:r w:rsidR="00F4339F" w:rsidRPr="004F521C">
        <w:rPr>
          <w:rFonts w:ascii="Times New Roman" w:hAnsi="Times New Roman" w:cs="Times New Roman"/>
          <w:sz w:val="24"/>
          <w:szCs w:val="24"/>
          <w:lang w:val="en-US"/>
        </w:rPr>
        <w:t xml:space="preserve"> Ridgeline plot showing the distribution of fat fraction values from magnetic resonance imaging in participants carrying TTNtv (pink, n=25) vs healthy matched controls (blue, n=25). Values from individual participants are represented by points inside the density function. Diamond-shaped symbols denote mean values. P-values are corrected for age, sex, and body-mass index (BMI). </w:t>
      </w:r>
    </w:p>
    <w:p w14:paraId="5CDBE474" w14:textId="77777777" w:rsidR="004F521C" w:rsidRPr="004F521C" w:rsidRDefault="004F521C"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Figure 3</w:t>
      </w:r>
      <w:r w:rsidRPr="004F521C">
        <w:rPr>
          <w:rFonts w:ascii="Times New Roman" w:hAnsi="Times New Roman" w:cs="Times New Roman"/>
          <w:sz w:val="24"/>
          <w:szCs w:val="24"/>
          <w:lang w:val="en-US"/>
        </w:rPr>
        <w:t xml:space="preserve"> – Heatmap of muscle fat fractions in participants with TTNtv vs controls </w:t>
      </w:r>
    </w:p>
    <w:p w14:paraId="5976E309" w14:textId="7AD82747" w:rsidR="004F521C" w:rsidRDefault="004F521C"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Legend:  Z-score-transformed muscle fat fraction in 17 individual muscles and 3 major muscle groups (y-axis) in study participants (x-axis). Healthy controls are denoted by a grey bar at the bottom while a black bar denotes a person with TTNtv. Hierarchical clustering analysis found that participants with TTNtv formed clusters. Overall, participants with TTNtv had higher fat fractions as seen by a higher luminosity of green color in this group.</w:t>
      </w:r>
    </w:p>
    <w:p w14:paraId="5F1F7A9B" w14:textId="4B355E7E" w:rsidR="00AD010D" w:rsidRPr="004F521C" w:rsidRDefault="002318B9"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Figure </w:t>
      </w:r>
      <w:r w:rsidR="00AD010D" w:rsidRPr="004F521C">
        <w:rPr>
          <w:rFonts w:ascii="Times New Roman" w:hAnsi="Times New Roman" w:cs="Times New Roman"/>
          <w:b/>
          <w:sz w:val="24"/>
          <w:szCs w:val="24"/>
          <w:lang w:val="en-US"/>
        </w:rPr>
        <w:t>4</w:t>
      </w:r>
      <w:r w:rsidRPr="004F521C">
        <w:rPr>
          <w:rFonts w:ascii="Times New Roman" w:hAnsi="Times New Roman" w:cs="Times New Roman"/>
          <w:b/>
          <w:sz w:val="24"/>
          <w:szCs w:val="24"/>
          <w:lang w:val="en-US"/>
        </w:rPr>
        <w:t xml:space="preserve"> –</w:t>
      </w:r>
      <w:r w:rsidR="009A5C6C" w:rsidRPr="004F521C">
        <w:rPr>
          <w:rFonts w:ascii="Times New Roman" w:hAnsi="Times New Roman" w:cs="Times New Roman"/>
          <w:b/>
          <w:sz w:val="24"/>
          <w:szCs w:val="24"/>
          <w:lang w:val="en-US"/>
        </w:rPr>
        <w:t xml:space="preserve"> </w:t>
      </w:r>
      <w:r w:rsidR="00972D2E" w:rsidRPr="004F521C">
        <w:rPr>
          <w:rFonts w:ascii="Times New Roman" w:hAnsi="Times New Roman" w:cs="Times New Roman"/>
          <w:b/>
          <w:sz w:val="24"/>
          <w:szCs w:val="24"/>
          <w:lang w:val="en-US"/>
        </w:rPr>
        <w:t>Effect of carrying a TTNtv on</w:t>
      </w:r>
      <w:r w:rsidR="00674B75" w:rsidRPr="004F521C">
        <w:rPr>
          <w:rFonts w:ascii="Times New Roman" w:hAnsi="Times New Roman" w:cs="Times New Roman"/>
          <w:b/>
          <w:sz w:val="24"/>
          <w:szCs w:val="24"/>
          <w:lang w:val="en-US"/>
        </w:rPr>
        <w:t xml:space="preserve"> muscle</w:t>
      </w:r>
      <w:r w:rsidR="00972D2E" w:rsidRPr="004F521C">
        <w:rPr>
          <w:rFonts w:ascii="Times New Roman" w:hAnsi="Times New Roman" w:cs="Times New Roman"/>
          <w:b/>
          <w:sz w:val="24"/>
          <w:szCs w:val="24"/>
          <w:lang w:val="en-US"/>
        </w:rPr>
        <w:t xml:space="preserve"> fat fraction</w:t>
      </w:r>
    </w:p>
    <w:p w14:paraId="5450EC3F" w14:textId="4E064825" w:rsidR="00972D2E" w:rsidRPr="004F521C" w:rsidRDefault="00972D2E"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Legend: </w:t>
      </w:r>
      <w:r w:rsidRPr="004F521C">
        <w:rPr>
          <w:rFonts w:ascii="Times New Roman" w:hAnsi="Times New Roman" w:cs="Times New Roman"/>
          <w:bCs/>
          <w:sz w:val="24"/>
          <w:szCs w:val="24"/>
          <w:lang w:val="en-US"/>
        </w:rPr>
        <w:t xml:space="preserve">Results from linear mixed modeling of fat fraction across all muscle groups. Effect estimates and confidence intervals are calculated by bootstrap resampling with replacement. The density function </w:t>
      </w:r>
      <w:r w:rsidR="00674B75" w:rsidRPr="004F521C">
        <w:rPr>
          <w:rFonts w:ascii="Times New Roman" w:hAnsi="Times New Roman" w:cs="Times New Roman"/>
          <w:bCs/>
          <w:sz w:val="24"/>
          <w:szCs w:val="24"/>
          <w:lang w:val="en-US"/>
        </w:rPr>
        <w:t xml:space="preserve">shows the </w:t>
      </w:r>
      <w:proofErr w:type="spellStart"/>
      <w:r w:rsidR="00674B75" w:rsidRPr="004F521C">
        <w:rPr>
          <w:rFonts w:ascii="Times New Roman" w:hAnsi="Times New Roman" w:cs="Times New Roman"/>
          <w:bCs/>
          <w:sz w:val="24"/>
          <w:szCs w:val="24"/>
          <w:lang w:val="en-US"/>
        </w:rPr>
        <w:t>distributon</w:t>
      </w:r>
      <w:proofErr w:type="spellEnd"/>
      <w:r w:rsidR="00674B75" w:rsidRPr="004F521C">
        <w:rPr>
          <w:rFonts w:ascii="Times New Roman" w:hAnsi="Times New Roman" w:cs="Times New Roman"/>
          <w:bCs/>
          <w:sz w:val="24"/>
          <w:szCs w:val="24"/>
          <w:lang w:val="en-US"/>
        </w:rPr>
        <w:t xml:space="preserve"> of</w:t>
      </w:r>
      <w:r w:rsidRPr="004F521C">
        <w:rPr>
          <w:rFonts w:ascii="Times New Roman" w:hAnsi="Times New Roman" w:cs="Times New Roman"/>
          <w:bCs/>
          <w:sz w:val="24"/>
          <w:szCs w:val="24"/>
          <w:lang w:val="en-US"/>
        </w:rPr>
        <w:t xml:space="preserve"> point-estimates</w:t>
      </w:r>
      <w:r w:rsidR="00674B75" w:rsidRPr="004F521C">
        <w:rPr>
          <w:rFonts w:ascii="Times New Roman" w:hAnsi="Times New Roman" w:cs="Times New Roman"/>
          <w:bCs/>
          <w:sz w:val="24"/>
          <w:szCs w:val="24"/>
          <w:lang w:val="en-US"/>
        </w:rPr>
        <w:t xml:space="preserve"> (shown as black bars)</w:t>
      </w:r>
      <w:r w:rsidRPr="004F521C">
        <w:rPr>
          <w:rFonts w:ascii="Times New Roman" w:hAnsi="Times New Roman" w:cs="Times New Roman"/>
          <w:bCs/>
          <w:sz w:val="24"/>
          <w:szCs w:val="24"/>
          <w:lang w:val="en-US"/>
        </w:rPr>
        <w:t xml:space="preserve"> from </w:t>
      </w:r>
      <w:r w:rsidR="00674B75" w:rsidRPr="004F521C">
        <w:rPr>
          <w:rFonts w:ascii="Times New Roman" w:hAnsi="Times New Roman" w:cs="Times New Roman"/>
          <w:bCs/>
          <w:sz w:val="24"/>
          <w:szCs w:val="24"/>
          <w:lang w:val="en-US"/>
        </w:rPr>
        <w:t>each bootstrap</w:t>
      </w:r>
      <w:r w:rsidRPr="004F521C">
        <w:rPr>
          <w:rFonts w:ascii="Times New Roman" w:hAnsi="Times New Roman" w:cs="Times New Roman"/>
          <w:bCs/>
          <w:sz w:val="24"/>
          <w:szCs w:val="24"/>
          <w:lang w:val="en-US"/>
        </w:rPr>
        <w:t>, while the slab provides the point estimate (point) and the 66% (thick part) and 95% (thin part) uncertainty intervals from the probability density function.</w:t>
      </w:r>
    </w:p>
    <w:p w14:paraId="35906A13" w14:textId="091D7EC8" w:rsidR="002318B9" w:rsidRPr="004F521C" w:rsidRDefault="00AD010D"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Figure 5 </w:t>
      </w:r>
      <w:r w:rsidRPr="004F521C">
        <w:rPr>
          <w:rFonts w:ascii="Times New Roman" w:hAnsi="Times New Roman" w:cs="Times New Roman"/>
          <w:b/>
          <w:sz w:val="24"/>
          <w:szCs w:val="24"/>
          <w:lang w:val="en-US"/>
        </w:rPr>
        <w:softHyphen/>
        <w:t>–</w:t>
      </w:r>
      <w:r w:rsidR="002318B9" w:rsidRPr="004F521C">
        <w:rPr>
          <w:rFonts w:ascii="Times New Roman" w:hAnsi="Times New Roman" w:cs="Times New Roman"/>
          <w:b/>
          <w:sz w:val="24"/>
          <w:szCs w:val="24"/>
          <w:lang w:val="en-US"/>
        </w:rPr>
        <w:t xml:space="preserve"> Skeletal muscle biopsies from patients with TTNtv</w:t>
      </w:r>
    </w:p>
    <w:p w14:paraId="3FA40FCA" w14:textId="01BB85AE" w:rsidR="002318B9" w:rsidRPr="004F521C" w:rsidRDefault="002318B9"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 xml:space="preserve">Histology, immunohistology and transmission electron microscopy findings in </w:t>
      </w:r>
      <w:r w:rsidRPr="004F521C">
        <w:rPr>
          <w:rFonts w:ascii="Times New Roman" w:hAnsi="Times New Roman" w:cs="Times New Roman"/>
          <w:sz w:val="24"/>
          <w:szCs w:val="24"/>
          <w:lang w:val="en-US"/>
        </w:rPr>
        <w:lastRenderedPageBreak/>
        <w:t xml:space="preserve">muscle biopsies from patients with TTNtv. </w:t>
      </w:r>
      <w:r w:rsidRPr="004F521C">
        <w:rPr>
          <w:rFonts w:ascii="Times New Roman" w:hAnsi="Times New Roman" w:cs="Times New Roman"/>
          <w:b/>
          <w:bCs/>
          <w:sz w:val="24"/>
          <w:szCs w:val="24"/>
          <w:lang w:val="en-US"/>
        </w:rPr>
        <w:t>A.</w:t>
      </w:r>
      <w:r w:rsidRPr="004F521C">
        <w:rPr>
          <w:rFonts w:ascii="Times New Roman" w:hAnsi="Times New Roman" w:cs="Times New Roman"/>
          <w:sz w:val="24"/>
          <w:szCs w:val="24"/>
          <w:lang w:val="en-US"/>
        </w:rPr>
        <w:t xml:space="preserve"> Hematoxylin &amp; eosin (H&amp;E) stained section demonstrate centrally nucleated fibers, a sign of ongoing degeneration-regeneration cycles. </w:t>
      </w:r>
      <w:r w:rsidRPr="004F521C">
        <w:rPr>
          <w:rFonts w:ascii="Times New Roman" w:hAnsi="Times New Roman" w:cs="Times New Roman"/>
          <w:b/>
          <w:bCs/>
          <w:sz w:val="24"/>
          <w:szCs w:val="24"/>
          <w:lang w:val="en-US"/>
        </w:rPr>
        <w:t>B.</w:t>
      </w:r>
      <w:r w:rsidRPr="004F521C">
        <w:rPr>
          <w:rFonts w:ascii="Times New Roman" w:hAnsi="Times New Roman" w:cs="Times New Roman"/>
          <w:sz w:val="24"/>
          <w:szCs w:val="24"/>
          <w:lang w:val="en-US"/>
        </w:rPr>
        <w:t xml:space="preserve"> Substantial fat replacement of muscle fibers. </w:t>
      </w:r>
      <w:r w:rsidRPr="004F521C">
        <w:rPr>
          <w:rFonts w:ascii="Times New Roman" w:hAnsi="Times New Roman" w:cs="Times New Roman"/>
          <w:b/>
          <w:bCs/>
          <w:sz w:val="24"/>
          <w:szCs w:val="24"/>
          <w:lang w:val="en-US"/>
        </w:rPr>
        <w:t>C.</w:t>
      </w:r>
      <w:r w:rsidRPr="004F521C">
        <w:rPr>
          <w:rFonts w:ascii="Times New Roman" w:hAnsi="Times New Roman" w:cs="Times New Roman"/>
          <w:sz w:val="24"/>
          <w:szCs w:val="24"/>
          <w:lang w:val="en-US"/>
        </w:rPr>
        <w:t xml:space="preserve"> Myosin heavy chain type (MHC) II atrophy in one patient. </w:t>
      </w:r>
      <w:r w:rsidRPr="004F521C">
        <w:rPr>
          <w:rFonts w:ascii="Times New Roman" w:hAnsi="Times New Roman" w:cs="Times New Roman"/>
          <w:b/>
          <w:bCs/>
          <w:sz w:val="24"/>
          <w:szCs w:val="24"/>
          <w:lang w:val="en-US"/>
        </w:rPr>
        <w:t>D.</w:t>
      </w:r>
      <w:r w:rsidRPr="004F521C">
        <w:rPr>
          <w:rFonts w:ascii="Times New Roman" w:hAnsi="Times New Roman" w:cs="Times New Roman"/>
          <w:sz w:val="24"/>
          <w:szCs w:val="24"/>
          <w:lang w:val="en-US"/>
        </w:rPr>
        <w:t xml:space="preserve"> Myosin heavy chain I predominance in one patient. </w:t>
      </w:r>
      <w:r w:rsidRPr="004F521C">
        <w:rPr>
          <w:rFonts w:ascii="Times New Roman" w:hAnsi="Times New Roman" w:cs="Times New Roman"/>
          <w:b/>
          <w:bCs/>
          <w:sz w:val="24"/>
          <w:szCs w:val="24"/>
          <w:lang w:val="en-US"/>
        </w:rPr>
        <w:t>E.</w:t>
      </w:r>
      <w:r w:rsidRPr="004F521C">
        <w:rPr>
          <w:rFonts w:ascii="Times New Roman" w:hAnsi="Times New Roman" w:cs="Times New Roman"/>
          <w:sz w:val="24"/>
          <w:szCs w:val="24"/>
          <w:lang w:val="en-US"/>
        </w:rPr>
        <w:t xml:space="preserve"> Transmission electron microscopy (TEM) image showing parts of two sarcomeres on either side of the Z-line. While the Z-line is straight, the M-line on either side of the Z-line appears ragged and discontinuous.</w:t>
      </w:r>
      <w:r w:rsidRPr="004F521C">
        <w:rPr>
          <w:rFonts w:ascii="Times New Roman" w:hAnsi="Times New Roman" w:cs="Times New Roman"/>
          <w:b/>
          <w:bCs/>
          <w:sz w:val="24"/>
          <w:szCs w:val="24"/>
          <w:lang w:val="en-US"/>
        </w:rPr>
        <w:t xml:space="preserve"> F-G.</w:t>
      </w:r>
      <w:r w:rsidRPr="004F521C">
        <w:rPr>
          <w:rFonts w:ascii="Times New Roman" w:hAnsi="Times New Roman" w:cs="Times New Roman"/>
          <w:sz w:val="24"/>
          <w:szCs w:val="24"/>
          <w:lang w:val="en-US"/>
        </w:rPr>
        <w:t xml:space="preserve"> Trichrome stained</w:t>
      </w:r>
      <w:r w:rsidR="002D13EB" w:rsidRPr="004F521C">
        <w:rPr>
          <w:rFonts w:ascii="Times New Roman" w:hAnsi="Times New Roman" w:cs="Times New Roman"/>
          <w:sz w:val="24"/>
          <w:szCs w:val="24"/>
          <w:lang w:val="en-US"/>
        </w:rPr>
        <w:t xml:space="preserve"> </w:t>
      </w:r>
      <w:r w:rsidR="002D13EB" w:rsidRPr="004F521C">
        <w:rPr>
          <w:rFonts w:ascii="Times New Roman" w:hAnsi="Times New Roman" w:cs="Times New Roman"/>
          <w:color w:val="000000"/>
          <w:sz w:val="24"/>
          <w:szCs w:val="24"/>
          <w:lang w:val="en-US"/>
        </w:rPr>
        <w:t xml:space="preserve">sections demonstrate inclusion bodies (marked with an asterisk). </w:t>
      </w:r>
      <w:r w:rsidR="002D13EB" w:rsidRPr="004F521C">
        <w:rPr>
          <w:rFonts w:ascii="Times New Roman" w:hAnsi="Times New Roman" w:cs="Times New Roman"/>
          <w:b/>
          <w:bCs/>
          <w:color w:val="000000"/>
          <w:sz w:val="24"/>
          <w:szCs w:val="24"/>
          <w:lang w:val="en-US"/>
        </w:rPr>
        <w:t>H</w:t>
      </w:r>
      <w:r w:rsidR="002D13EB" w:rsidRPr="004F521C">
        <w:rPr>
          <w:rFonts w:ascii="Times New Roman" w:hAnsi="Times New Roman" w:cs="Times New Roman"/>
          <w:color w:val="000000"/>
          <w:sz w:val="24"/>
          <w:szCs w:val="24"/>
          <w:lang w:val="en-US"/>
        </w:rPr>
        <w:t xml:space="preserve">. TEM image demonstrating a very large accumulation of free non-lysosomal glycogen to the left and a very large group of autophagosomes. </w:t>
      </w:r>
      <w:r w:rsidR="002D13EB" w:rsidRPr="004F521C">
        <w:rPr>
          <w:rFonts w:ascii="Times New Roman" w:hAnsi="Times New Roman" w:cs="Times New Roman"/>
          <w:b/>
          <w:bCs/>
          <w:color w:val="000000"/>
          <w:sz w:val="24"/>
          <w:szCs w:val="24"/>
          <w:lang w:val="en-US"/>
        </w:rPr>
        <w:t>I.</w:t>
      </w:r>
      <w:r w:rsidR="002D13EB" w:rsidRPr="004F521C">
        <w:rPr>
          <w:rFonts w:ascii="Times New Roman" w:hAnsi="Times New Roman" w:cs="Times New Roman"/>
          <w:color w:val="000000"/>
          <w:sz w:val="24"/>
          <w:szCs w:val="24"/>
          <w:lang w:val="en-US"/>
        </w:rPr>
        <w:t xml:space="preserve"> Autophagosomes engulfing organelles and surrounded by a pool of free glycogen. </w:t>
      </w:r>
      <w:r w:rsidR="002D13EB" w:rsidRPr="004F521C">
        <w:rPr>
          <w:rFonts w:ascii="Times New Roman" w:hAnsi="Times New Roman" w:cs="Times New Roman"/>
          <w:b/>
          <w:bCs/>
          <w:color w:val="000000"/>
          <w:sz w:val="24"/>
          <w:szCs w:val="24"/>
          <w:lang w:val="en-US"/>
        </w:rPr>
        <w:t>J.</w:t>
      </w:r>
      <w:r w:rsidR="002D13EB" w:rsidRPr="004F521C">
        <w:rPr>
          <w:rFonts w:ascii="Times New Roman" w:hAnsi="Times New Roman" w:cs="Times New Roman"/>
          <w:color w:val="000000"/>
          <w:sz w:val="24"/>
          <w:szCs w:val="24"/>
          <w:lang w:val="en-US"/>
        </w:rPr>
        <w:t xml:space="preserve"> Part of a large accumulation of subsarcolemmal glycogen and elongated mitochondria, demonstrating affected fusion/fission dynamics. Bar in histology images is 50µm</w:t>
      </w:r>
    </w:p>
    <w:p w14:paraId="7A7AF26E" w14:textId="77777777" w:rsidR="004F521C" w:rsidRPr="004F521C" w:rsidRDefault="00F4339F" w:rsidP="004F521C">
      <w:pPr>
        <w:widowControl w:val="0"/>
        <w:spacing w:after="0" w:line="480" w:lineRule="auto"/>
        <w:rPr>
          <w:rFonts w:ascii="Times New Roman" w:hAnsi="Times New Roman" w:cs="Times New Roman"/>
          <w:b/>
          <w:bCs/>
          <w:noProof/>
          <w:sz w:val="24"/>
          <w:szCs w:val="24"/>
          <w:lang w:val="en-US"/>
        </w:rPr>
      </w:pPr>
      <w:r w:rsidRPr="004F521C">
        <w:rPr>
          <w:rFonts w:ascii="Times New Roman" w:hAnsi="Times New Roman" w:cs="Times New Roman"/>
          <w:b/>
          <w:sz w:val="24"/>
          <w:szCs w:val="24"/>
          <w:lang w:val="en-US"/>
        </w:rPr>
        <w:t xml:space="preserve">Figure </w:t>
      </w:r>
      <w:r w:rsidR="004B3284" w:rsidRPr="004F521C">
        <w:rPr>
          <w:rFonts w:ascii="Times New Roman" w:hAnsi="Times New Roman" w:cs="Times New Roman"/>
          <w:b/>
          <w:sz w:val="24"/>
          <w:szCs w:val="24"/>
          <w:lang w:val="en-US"/>
        </w:rPr>
        <w:t>6</w:t>
      </w:r>
      <w:r w:rsidRPr="004F521C">
        <w:rPr>
          <w:rFonts w:ascii="Times New Roman" w:hAnsi="Times New Roman" w:cs="Times New Roman"/>
          <w:b/>
          <w:sz w:val="24"/>
          <w:szCs w:val="24"/>
          <w:lang w:val="en-US"/>
        </w:rPr>
        <w:t xml:space="preserve"> – </w:t>
      </w:r>
      <w:r w:rsidRPr="004F521C">
        <w:rPr>
          <w:rFonts w:ascii="Times New Roman" w:hAnsi="Times New Roman" w:cs="Times New Roman"/>
          <w:b/>
          <w:bCs/>
          <w:sz w:val="24"/>
          <w:szCs w:val="24"/>
          <w:lang w:val="en-US"/>
        </w:rPr>
        <w:t>Correlations between muscle fat fraction and clinical factors in participants with TTNtv.</w:t>
      </w:r>
    </w:p>
    <w:p w14:paraId="01DE5CB3" w14:textId="18150C06" w:rsidR="00F4339F" w:rsidRPr="00E75197" w:rsidRDefault="00F4339F" w:rsidP="00027A43">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Correlogram showing relationships between 6 clinical variables and fat fraction in three muscle groups (back, thigh and calf) in patients with TTNtv. Dark colors denote strong positive or negative correlations. The number in each tile represents the Pearson correlation coefficient. Muscle strength was defined as the mean of all investigated muscle-groups after Z-score transformation. Metabolic equivalent</w:t>
      </w:r>
      <w:r w:rsidR="008954E7"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of task (METS) w</w:t>
      </w:r>
      <w:r w:rsidR="008954E7" w:rsidRPr="004F521C">
        <w:rPr>
          <w:rFonts w:ascii="Times New Roman" w:hAnsi="Times New Roman" w:cs="Times New Roman"/>
          <w:sz w:val="24"/>
          <w:szCs w:val="24"/>
          <w:lang w:val="en-US"/>
        </w:rPr>
        <w:t>ere</w:t>
      </w:r>
      <w:r w:rsidRPr="004F521C">
        <w:rPr>
          <w:rFonts w:ascii="Times New Roman" w:hAnsi="Times New Roman" w:cs="Times New Roman"/>
          <w:sz w:val="24"/>
          <w:szCs w:val="24"/>
          <w:lang w:val="en-US"/>
        </w:rPr>
        <w:t xml:space="preserve"> calculated from reports in the IPAQ-score. </w:t>
      </w:r>
      <w:r w:rsidRPr="004F521C">
        <w:rPr>
          <w:rFonts w:ascii="Times New Roman" w:hAnsi="Times New Roman" w:cs="Times New Roman"/>
          <w:i/>
          <w:iCs/>
          <w:sz w:val="24"/>
          <w:szCs w:val="24"/>
          <w:lang w:val="en-US"/>
        </w:rPr>
        <w:t xml:space="preserve">Abbreviations: </w:t>
      </w:r>
      <w:r w:rsidRPr="004F521C">
        <w:rPr>
          <w:rFonts w:ascii="Times New Roman" w:hAnsi="Times New Roman" w:cs="Times New Roman"/>
          <w:sz w:val="24"/>
          <w:szCs w:val="24"/>
          <w:lang w:val="en-US"/>
        </w:rPr>
        <w:t>BMI, body-mass index; LVEF</w:t>
      </w:r>
      <w:r w:rsidR="008954E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left ventricular ejection fraction; proBNP</w:t>
      </w:r>
      <w:r w:rsidR="008954E7" w:rsidRPr="00E75197">
        <w:rPr>
          <w:rFonts w:ascii="Times New Roman" w:hAnsi="Times New Roman" w:cs="Times New Roman"/>
          <w:sz w:val="24"/>
          <w:szCs w:val="24"/>
          <w:lang w:val="en-US"/>
        </w:rPr>
        <w:t>,</w:t>
      </w:r>
      <w:r w:rsidRPr="00E75197">
        <w:rPr>
          <w:rFonts w:ascii="Times New Roman" w:hAnsi="Times New Roman" w:cs="Times New Roman"/>
          <w:sz w:val="24"/>
          <w:szCs w:val="24"/>
          <w:lang w:val="en-US"/>
        </w:rPr>
        <w:t xml:space="preserve"> N-terminal prohormone of brain natriuretic peptide. </w:t>
      </w:r>
    </w:p>
    <w:p w14:paraId="4D21C605" w14:textId="77777777" w:rsidR="00E75197" w:rsidRDefault="00E75197">
      <w:pPr>
        <w:spacing w:line="480" w:lineRule="auto"/>
        <w:rPr>
          <w:ins w:id="169" w:author="Christoffer Vissing" w:date="2023-09-26T14:39:00Z"/>
          <w:rFonts w:ascii="Times New Roman" w:hAnsi="Times New Roman" w:cs="Times New Roman"/>
          <w:sz w:val="24"/>
          <w:szCs w:val="24"/>
          <w:lang w:val="en-US"/>
        </w:rPr>
        <w:pPrChange w:id="170" w:author="Christoffer Vissing" w:date="2023-09-26T14:40:00Z">
          <w:pPr/>
        </w:pPrChange>
      </w:pPr>
      <w:ins w:id="171" w:author="Christoffer Vissing" w:date="2023-09-26T13:55:00Z">
        <w:r w:rsidRPr="00E75197">
          <w:rPr>
            <w:rFonts w:ascii="Times New Roman" w:hAnsi="Times New Roman" w:cs="Times New Roman"/>
            <w:b/>
            <w:bCs/>
            <w:sz w:val="24"/>
            <w:szCs w:val="24"/>
            <w:lang w:val="en-US"/>
            <w:rPrChange w:id="172" w:author="Christoffer Vissing" w:date="2023-09-26T13:56:00Z">
              <w:rPr>
                <w:rFonts w:ascii="Roboto" w:hAnsi="Roboto" w:cstheme="minorHAnsi"/>
                <w:b/>
                <w:bCs/>
                <w:sz w:val="24"/>
                <w:szCs w:val="24"/>
                <w:lang w:val="en-US"/>
              </w:rPr>
            </w:rPrChange>
          </w:rPr>
          <w:t>Central Illustration –</w:t>
        </w:r>
      </w:ins>
      <w:ins w:id="173" w:author="Christoffer Vissing" w:date="2023-09-26T14:39:00Z">
        <w:r w:rsidR="00027A43" w:rsidRPr="00027A43">
          <w:rPr>
            <w:rFonts w:ascii="Times New Roman" w:hAnsi="Times New Roman" w:cs="Times New Roman"/>
            <w:sz w:val="24"/>
            <w:szCs w:val="24"/>
            <w:lang w:val="en-US"/>
            <w:rPrChange w:id="174" w:author="Christoffer Vissing" w:date="2023-09-26T14:39:00Z">
              <w:rPr>
                <w:rFonts w:ascii="Times New Roman" w:hAnsi="Times New Roman" w:cs="Times New Roman"/>
                <w:b/>
                <w:bCs/>
                <w:sz w:val="24"/>
                <w:szCs w:val="24"/>
                <w:lang w:val="en-US"/>
              </w:rPr>
            </w:rPrChange>
          </w:rPr>
          <w:t>Skeletal muscle phenotype in patients with truncating titin variants and familial dilated cardiomyopathy</w:t>
        </w:r>
      </w:ins>
    </w:p>
    <w:p w14:paraId="35E5A797" w14:textId="3D14829F" w:rsidR="00000000" w:rsidRDefault="00027A43">
      <w:pPr>
        <w:spacing w:line="480" w:lineRule="auto"/>
        <w:rPr>
          <w:rFonts w:ascii="Times New Roman" w:hAnsi="Times New Roman" w:cs="Times New Roman"/>
          <w:b/>
          <w:bCs/>
          <w:sz w:val="24"/>
          <w:szCs w:val="24"/>
          <w:lang w:val="en-US"/>
          <w:rPrChange w:id="175" w:author="Christoffer Vissing" w:date="2023-09-26T13:56:00Z">
            <w:rPr>
              <w:rFonts w:ascii="Roboto" w:hAnsi="Roboto" w:cstheme="minorHAnsi"/>
              <w:b/>
              <w:bCs/>
              <w:sz w:val="24"/>
              <w:szCs w:val="24"/>
              <w:lang w:val="en-US"/>
            </w:rPr>
          </w:rPrChange>
        </w:rPr>
        <w:sectPr w:rsidR="00000000" w:rsidSect="004F521C">
          <w:footerReference w:type="even" r:id="rId8"/>
          <w:footerReference w:type="default" r:id="rId9"/>
          <w:type w:val="continuous"/>
          <w:pgSz w:w="11906" w:h="16838"/>
          <w:pgMar w:top="1440" w:right="1440" w:bottom="1440" w:left="1440" w:header="708" w:footer="708" w:gutter="0"/>
          <w:cols w:space="708"/>
          <w:docGrid w:linePitch="360"/>
        </w:sectPr>
        <w:pPrChange w:id="176" w:author="Christoffer Vissing" w:date="2023-09-26T14:40:00Z">
          <w:pPr/>
        </w:pPrChange>
      </w:pPr>
      <w:ins w:id="177" w:author="Christoffer Vissing" w:date="2023-09-26T14:39:00Z">
        <w:r w:rsidRPr="00027A43">
          <w:rPr>
            <w:rFonts w:ascii="Times New Roman" w:hAnsi="Times New Roman" w:cs="Times New Roman"/>
            <w:b/>
            <w:bCs/>
            <w:sz w:val="24"/>
            <w:szCs w:val="24"/>
            <w:lang w:val="en-US"/>
            <w:rPrChange w:id="178" w:author="Christoffer Vissing" w:date="2023-09-26T14:39:00Z">
              <w:rPr>
                <w:rFonts w:ascii="Times New Roman" w:hAnsi="Times New Roman" w:cs="Times New Roman"/>
                <w:sz w:val="24"/>
                <w:szCs w:val="24"/>
                <w:lang w:val="en-US"/>
              </w:rPr>
            </w:rPrChange>
          </w:rPr>
          <w:t>Legend</w:t>
        </w:r>
        <w:r>
          <w:rPr>
            <w:rFonts w:ascii="Times New Roman" w:hAnsi="Times New Roman" w:cs="Times New Roman"/>
            <w:sz w:val="24"/>
            <w:szCs w:val="24"/>
            <w:lang w:val="en-US"/>
          </w:rPr>
          <w:t>: Study</w:t>
        </w:r>
      </w:ins>
      <w:ins w:id="179" w:author="Christoffer Vissing" w:date="2023-09-26T14:54:00Z">
        <w:r w:rsidR="00F55DD8">
          <w:rPr>
            <w:rFonts w:ascii="Times New Roman" w:hAnsi="Times New Roman" w:cs="Times New Roman"/>
            <w:sz w:val="24"/>
            <w:szCs w:val="24"/>
            <w:lang w:val="en-US"/>
          </w:rPr>
          <w:t xml:space="preserve"> </w:t>
        </w:r>
        <w:r w:rsidR="00F55DD8" w:rsidRPr="00F55DD8">
          <w:rPr>
            <w:rFonts w:ascii="Times New Roman" w:hAnsi="Times New Roman" w:cs="Times New Roman"/>
            <w:sz w:val="24"/>
            <w:szCs w:val="24"/>
            <w:lang w:val="en-US"/>
          </w:rPr>
          <w:t xml:space="preserve">design, results, and conclusion. </w:t>
        </w:r>
      </w:ins>
      <w:ins w:id="180" w:author="Christoffer Vissing" w:date="2023-09-26T14:56:00Z">
        <w:r w:rsidR="00F55DD8">
          <w:rPr>
            <w:rFonts w:ascii="Times New Roman" w:hAnsi="Times New Roman" w:cs="Times New Roman"/>
            <w:sz w:val="24"/>
            <w:szCs w:val="24"/>
            <w:lang w:val="en-US"/>
          </w:rPr>
          <w:t xml:space="preserve">Compared to healthy matched controls (n=25), patients with TTNtv had a significantly higher muscle fat fraction across all muscle </w:t>
        </w:r>
        <w:r w:rsidR="00F55DD8">
          <w:rPr>
            <w:rFonts w:ascii="Times New Roman" w:hAnsi="Times New Roman" w:cs="Times New Roman"/>
            <w:sz w:val="24"/>
            <w:szCs w:val="24"/>
            <w:lang w:val="en-US"/>
          </w:rPr>
          <w:lastRenderedPageBreak/>
          <w:t>groups indic</w:t>
        </w:r>
      </w:ins>
      <w:ins w:id="181" w:author="Christoffer Vissing" w:date="2023-09-26T14:57:00Z">
        <w:r w:rsidR="00F55DD8">
          <w:rPr>
            <w:rFonts w:ascii="Times New Roman" w:hAnsi="Times New Roman" w:cs="Times New Roman"/>
            <w:sz w:val="24"/>
            <w:szCs w:val="24"/>
            <w:lang w:val="en-US"/>
          </w:rPr>
          <w:t>ating dystrophic fat replacement of skeletal muscle. Myopathic features on muscle biopsies included an abundance of centrally located nuclei and</w:t>
        </w:r>
      </w:ins>
      <w:ins w:id="182" w:author="Christoffer Vissing" w:date="2023-09-26T14:58:00Z">
        <w:r w:rsidR="00F55DD8">
          <w:rPr>
            <w:rFonts w:ascii="Times New Roman" w:hAnsi="Times New Roman" w:cs="Times New Roman"/>
            <w:sz w:val="24"/>
            <w:szCs w:val="24"/>
            <w:lang w:val="en-US"/>
          </w:rPr>
          <w:t xml:space="preserve"> supported</w:t>
        </w:r>
      </w:ins>
      <w:ins w:id="183" w:author="Christoffer Vissing" w:date="2023-09-26T14:57:00Z">
        <w:r w:rsidR="00F55DD8">
          <w:rPr>
            <w:rFonts w:ascii="Times New Roman" w:hAnsi="Times New Roman" w:cs="Times New Roman"/>
            <w:sz w:val="24"/>
            <w:szCs w:val="24"/>
            <w:lang w:val="en-US"/>
          </w:rPr>
          <w:t xml:space="preserve"> fat </w:t>
        </w:r>
      </w:ins>
      <w:ins w:id="184" w:author="Christoffer Vissing" w:date="2023-09-26T14:58:00Z">
        <w:r w:rsidR="00F55DD8">
          <w:rPr>
            <w:rFonts w:ascii="Times New Roman" w:hAnsi="Times New Roman" w:cs="Times New Roman"/>
            <w:sz w:val="24"/>
            <w:szCs w:val="24"/>
            <w:lang w:val="en-US"/>
          </w:rPr>
          <w:t xml:space="preserve">replacement of skeletal muscle to be a feature. </w:t>
        </w:r>
        <w:proofErr w:type="spellStart"/>
        <w:r w:rsidR="00F55DD8">
          <w:rPr>
            <w:rFonts w:ascii="Times New Roman" w:hAnsi="Times New Roman" w:cs="Times New Roman"/>
            <w:sz w:val="24"/>
            <w:szCs w:val="24"/>
            <w:lang w:val="en-US"/>
          </w:rPr>
          <w:t>Ultrastrucutrally</w:t>
        </w:r>
        <w:proofErr w:type="spellEnd"/>
        <w:r w:rsidR="00F55DD8">
          <w:rPr>
            <w:rFonts w:ascii="Times New Roman" w:hAnsi="Times New Roman" w:cs="Times New Roman"/>
            <w:sz w:val="24"/>
            <w:szCs w:val="24"/>
            <w:lang w:val="en-US"/>
          </w:rPr>
          <w:t xml:space="preserve"> abundant glycogen, large autophagosome</w:t>
        </w:r>
      </w:ins>
      <w:ins w:id="185" w:author="Christoffer Vissing" w:date="2023-09-26T14:59:00Z">
        <w:r w:rsidR="00F55DD8">
          <w:rPr>
            <w:rFonts w:ascii="Times New Roman" w:hAnsi="Times New Roman" w:cs="Times New Roman"/>
            <w:sz w:val="24"/>
            <w:szCs w:val="24"/>
            <w:lang w:val="en-US"/>
          </w:rPr>
          <w:t xml:space="preserve">s and </w:t>
        </w:r>
        <w:proofErr w:type="spellStart"/>
        <w:r w:rsidR="00F55DD8">
          <w:rPr>
            <w:rFonts w:ascii="Times New Roman" w:hAnsi="Times New Roman" w:cs="Times New Roman"/>
            <w:sz w:val="24"/>
            <w:szCs w:val="24"/>
            <w:lang w:val="en-US"/>
          </w:rPr>
          <w:t>abberant</w:t>
        </w:r>
        <w:proofErr w:type="spellEnd"/>
        <w:r w:rsidR="00F55DD8">
          <w:rPr>
            <w:rFonts w:ascii="Times New Roman" w:hAnsi="Times New Roman" w:cs="Times New Roman"/>
            <w:sz w:val="24"/>
            <w:szCs w:val="24"/>
            <w:lang w:val="en-US"/>
          </w:rPr>
          <w:t xml:space="preserve"> mitochondria were notable features. Together, these findings support extra-cardiac effects of truncating titin variants (TTNtv)</w:t>
        </w:r>
      </w:ins>
      <w:ins w:id="186" w:author="Christoffer Vissing" w:date="2023-09-26T14:54:00Z">
        <w:r w:rsidR="00F55DD8" w:rsidRPr="00F55DD8">
          <w:rPr>
            <w:rFonts w:ascii="Times New Roman" w:hAnsi="Times New Roman" w:cs="Times New Roman"/>
            <w:sz w:val="24"/>
            <w:szCs w:val="24"/>
            <w:lang w:val="en-US"/>
          </w:rPr>
          <w:t>.</w:t>
        </w:r>
      </w:ins>
    </w:p>
    <w:p w14:paraId="465B0F37" w14:textId="77777777" w:rsidR="00F4339F" w:rsidRPr="00D66C1F" w:rsidRDefault="00F4339F" w:rsidP="00F4339F">
      <w:pPr>
        <w:spacing w:line="480" w:lineRule="auto"/>
        <w:rPr>
          <w:rFonts w:ascii="Roboto" w:hAnsi="Roboto" w:cstheme="minorHAnsi"/>
          <w:b/>
          <w:bCs/>
          <w:sz w:val="24"/>
          <w:szCs w:val="24"/>
          <w:lang w:val="en-US"/>
        </w:rPr>
      </w:pPr>
      <w:r w:rsidRPr="00D66C1F">
        <w:rPr>
          <w:rFonts w:ascii="Roboto" w:hAnsi="Roboto" w:cstheme="minorHAnsi"/>
          <w:b/>
          <w:bCs/>
          <w:sz w:val="24"/>
          <w:szCs w:val="24"/>
          <w:lang w:val="en-US"/>
        </w:rPr>
        <w:lastRenderedPageBreak/>
        <w:t xml:space="preserve">Table 1 – </w:t>
      </w:r>
      <w:r w:rsidRPr="00D66C1F">
        <w:rPr>
          <w:rFonts w:ascii="Roboto" w:hAnsi="Roboto" w:cstheme="minorHAnsi"/>
          <w:b/>
          <w:bCs/>
          <w:color w:val="5B9BD5" w:themeColor="accent1"/>
          <w:sz w:val="24"/>
          <w:szCs w:val="24"/>
          <w:lang w:val="en-US"/>
        </w:rPr>
        <w:t>Clinical characteristics of the study population</w:t>
      </w:r>
    </w:p>
    <w:tbl>
      <w:tblPr>
        <w:tblStyle w:val="Gittertabel6-farverig"/>
        <w:tblW w:w="13033" w:type="dxa"/>
        <w:tblLook w:val="04A0" w:firstRow="1" w:lastRow="0" w:firstColumn="1" w:lastColumn="0" w:noHBand="0" w:noVBand="1"/>
      </w:tblPr>
      <w:tblGrid>
        <w:gridCol w:w="562"/>
        <w:gridCol w:w="709"/>
        <w:gridCol w:w="1134"/>
        <w:gridCol w:w="709"/>
        <w:gridCol w:w="1417"/>
        <w:gridCol w:w="993"/>
        <w:gridCol w:w="992"/>
        <w:gridCol w:w="1134"/>
        <w:gridCol w:w="992"/>
        <w:gridCol w:w="4391"/>
      </w:tblGrid>
      <w:tr w:rsidR="003A2CA9" w:rsidRPr="00D66C1F" w14:paraId="054AD10E" w14:textId="77777777" w:rsidTr="0050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639623" w14:textId="76D971E6" w:rsidR="00F4339F" w:rsidRPr="00D66C1F" w:rsidRDefault="002318B9" w:rsidP="00753230">
            <w:pPr>
              <w:spacing w:line="480" w:lineRule="auto"/>
              <w:rPr>
                <w:rFonts w:ascii="Roboto" w:hAnsi="Roboto" w:cstheme="minorHAnsi"/>
                <w:sz w:val="18"/>
                <w:szCs w:val="18"/>
                <w:lang w:val="en-US"/>
              </w:rPr>
            </w:pPr>
            <w:r>
              <w:rPr>
                <w:rFonts w:ascii="Roboto" w:hAnsi="Roboto" w:cstheme="minorHAnsi"/>
                <w:sz w:val="18"/>
                <w:szCs w:val="18"/>
                <w:lang w:val="en-US"/>
              </w:rPr>
              <w:t>Pt</w:t>
            </w:r>
          </w:p>
        </w:tc>
        <w:tc>
          <w:tcPr>
            <w:tcW w:w="709" w:type="dxa"/>
          </w:tcPr>
          <w:p w14:paraId="3D83786F" w14:textId="77777777"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Sex</w:t>
            </w:r>
          </w:p>
        </w:tc>
        <w:tc>
          <w:tcPr>
            <w:tcW w:w="1134" w:type="dxa"/>
          </w:tcPr>
          <w:p w14:paraId="77B00B3E" w14:textId="7E2EB5D1" w:rsidR="00F4339F" w:rsidRPr="00D66C1F" w:rsidRDefault="003A2CA9"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Pr>
                <w:rFonts w:ascii="Roboto" w:hAnsi="Roboto" w:cstheme="minorHAnsi"/>
                <w:sz w:val="18"/>
                <w:szCs w:val="18"/>
                <w:lang w:val="en-US"/>
              </w:rPr>
              <w:t>Cardiac p</w:t>
            </w:r>
            <w:r w:rsidR="00F4339F" w:rsidRPr="00D66C1F">
              <w:rPr>
                <w:rFonts w:ascii="Roboto" w:hAnsi="Roboto" w:cstheme="minorHAnsi"/>
                <w:sz w:val="18"/>
                <w:szCs w:val="18"/>
                <w:lang w:val="en-US"/>
              </w:rPr>
              <w:t>henotype</w:t>
            </w:r>
          </w:p>
        </w:tc>
        <w:tc>
          <w:tcPr>
            <w:tcW w:w="709" w:type="dxa"/>
          </w:tcPr>
          <w:p w14:paraId="37AC5052" w14:textId="05031A79"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Age</w:t>
            </w:r>
            <w:r w:rsidR="00713AE3">
              <w:rPr>
                <w:rFonts w:ascii="Roboto" w:hAnsi="Roboto" w:cstheme="minorHAnsi"/>
                <w:sz w:val="18"/>
                <w:szCs w:val="18"/>
                <w:lang w:val="en-US"/>
              </w:rPr>
              <w:t>, years</w:t>
            </w:r>
          </w:p>
        </w:tc>
        <w:tc>
          <w:tcPr>
            <w:tcW w:w="1417" w:type="dxa"/>
          </w:tcPr>
          <w:p w14:paraId="68922AEF" w14:textId="765C26F6"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Time since diagnosis</w:t>
            </w:r>
            <w:r w:rsidR="00713AE3">
              <w:rPr>
                <w:rFonts w:ascii="Roboto" w:hAnsi="Roboto" w:cstheme="minorHAnsi"/>
                <w:sz w:val="18"/>
                <w:szCs w:val="18"/>
                <w:lang w:val="en-US"/>
              </w:rPr>
              <w:t>, years</w:t>
            </w:r>
          </w:p>
        </w:tc>
        <w:tc>
          <w:tcPr>
            <w:tcW w:w="993" w:type="dxa"/>
          </w:tcPr>
          <w:p w14:paraId="4A860829" w14:textId="2185B41B"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LVEF</w:t>
            </w:r>
            <w:r w:rsidR="00713AE3">
              <w:rPr>
                <w:rFonts w:ascii="Roboto" w:hAnsi="Roboto" w:cstheme="minorHAnsi"/>
                <w:sz w:val="18"/>
                <w:szCs w:val="18"/>
                <w:lang w:val="en-US"/>
              </w:rPr>
              <w:t xml:space="preserve"> </w:t>
            </w:r>
            <w:r w:rsidR="00972804">
              <w:rPr>
                <w:rFonts w:ascii="Roboto" w:hAnsi="Roboto" w:cstheme="minorHAnsi"/>
                <w:sz w:val="18"/>
                <w:szCs w:val="18"/>
                <w:lang w:val="en-US"/>
              </w:rPr>
              <w:t xml:space="preserve">at time of study </w:t>
            </w:r>
            <w:r w:rsidR="00713AE3">
              <w:rPr>
                <w:rFonts w:ascii="Roboto" w:hAnsi="Roboto" w:cstheme="minorHAnsi"/>
                <w:sz w:val="18"/>
                <w:szCs w:val="18"/>
                <w:lang w:val="en-US"/>
              </w:rPr>
              <w:t>(%)</w:t>
            </w:r>
          </w:p>
        </w:tc>
        <w:tc>
          <w:tcPr>
            <w:tcW w:w="992" w:type="dxa"/>
          </w:tcPr>
          <w:p w14:paraId="12F3F7F8" w14:textId="215B3E69"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GLS </w:t>
            </w:r>
            <w:r w:rsidR="00972804">
              <w:rPr>
                <w:rFonts w:ascii="Roboto" w:hAnsi="Roboto" w:cstheme="minorHAnsi"/>
                <w:sz w:val="18"/>
                <w:szCs w:val="18"/>
                <w:lang w:val="en-US"/>
              </w:rPr>
              <w:t>at time of study (%)</w:t>
            </w:r>
          </w:p>
        </w:tc>
        <w:tc>
          <w:tcPr>
            <w:tcW w:w="1134" w:type="dxa"/>
          </w:tcPr>
          <w:p w14:paraId="347CAE3A" w14:textId="0EC9A0A2"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LVEF</w:t>
            </w:r>
            <w:r w:rsidR="00713AE3">
              <w:rPr>
                <w:rFonts w:ascii="Roboto" w:hAnsi="Roboto" w:cstheme="minorHAnsi"/>
                <w:sz w:val="18"/>
                <w:szCs w:val="18"/>
                <w:lang w:val="en-US"/>
              </w:rPr>
              <w:t xml:space="preserve"> (%)</w:t>
            </w:r>
            <w:r w:rsidRPr="00D66C1F">
              <w:rPr>
                <w:rFonts w:ascii="Roboto" w:hAnsi="Roboto" w:cstheme="minorHAnsi"/>
                <w:sz w:val="18"/>
                <w:szCs w:val="18"/>
                <w:lang w:val="en-US"/>
              </w:rPr>
              <w:t xml:space="preserve"> </w:t>
            </w:r>
            <w:r w:rsidR="002318B9">
              <w:rPr>
                <w:rFonts w:ascii="Roboto" w:hAnsi="Roboto" w:cstheme="minorHAnsi"/>
                <w:sz w:val="18"/>
                <w:szCs w:val="18"/>
                <w:lang w:val="en-US"/>
              </w:rPr>
              <w:t>at</w:t>
            </w:r>
            <w:r w:rsidR="00972804">
              <w:rPr>
                <w:rFonts w:ascii="Roboto" w:hAnsi="Roboto" w:cstheme="minorHAnsi"/>
                <w:sz w:val="18"/>
                <w:szCs w:val="18"/>
                <w:lang w:val="en-US"/>
              </w:rPr>
              <w:t xml:space="preserve"> disease</w:t>
            </w:r>
            <w:r w:rsidR="002318B9">
              <w:rPr>
                <w:rFonts w:ascii="Roboto" w:hAnsi="Roboto" w:cstheme="minorHAnsi"/>
                <w:sz w:val="18"/>
                <w:szCs w:val="18"/>
                <w:lang w:val="en-US"/>
              </w:rPr>
              <w:t xml:space="preserve"> </w:t>
            </w:r>
            <w:r w:rsidRPr="00D66C1F">
              <w:rPr>
                <w:rFonts w:ascii="Roboto" w:hAnsi="Roboto" w:cstheme="minorHAnsi"/>
                <w:sz w:val="18"/>
                <w:szCs w:val="18"/>
                <w:lang w:val="en-US"/>
              </w:rPr>
              <w:t>onset</w:t>
            </w:r>
          </w:p>
        </w:tc>
        <w:tc>
          <w:tcPr>
            <w:tcW w:w="992" w:type="dxa"/>
          </w:tcPr>
          <w:p w14:paraId="2E34A556" w14:textId="7CB3D4D3"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proofErr w:type="spellStart"/>
            <w:r w:rsidRPr="00D66C1F">
              <w:rPr>
                <w:rFonts w:ascii="Roboto" w:hAnsi="Roboto" w:cstheme="minorHAnsi"/>
                <w:sz w:val="18"/>
                <w:szCs w:val="18"/>
                <w:lang w:val="en-US"/>
              </w:rPr>
              <w:t>LVIDd</w:t>
            </w:r>
            <w:proofErr w:type="spellEnd"/>
            <w:r w:rsidRPr="00D66C1F">
              <w:rPr>
                <w:rFonts w:ascii="Roboto" w:hAnsi="Roboto" w:cstheme="minorHAnsi"/>
                <w:sz w:val="18"/>
                <w:szCs w:val="18"/>
                <w:lang w:val="en-US"/>
              </w:rPr>
              <w:t>-indexed</w:t>
            </w:r>
            <w:r w:rsidR="00B00E92">
              <w:rPr>
                <w:rFonts w:ascii="Roboto" w:hAnsi="Roboto" w:cstheme="minorHAnsi"/>
                <w:sz w:val="18"/>
                <w:szCs w:val="18"/>
                <w:lang w:val="en-US"/>
              </w:rPr>
              <w:t>, mm/m2</w:t>
            </w:r>
          </w:p>
        </w:tc>
        <w:tc>
          <w:tcPr>
            <w:tcW w:w="0" w:type="dxa"/>
          </w:tcPr>
          <w:p w14:paraId="34B7ABE9" w14:textId="77777777"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Genotype (NM_001267550.1)</w:t>
            </w:r>
          </w:p>
        </w:tc>
      </w:tr>
      <w:tr w:rsidR="003A2CA9" w:rsidRPr="00D66C1F" w14:paraId="0448245B"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242BD89" w14:textId="0EF37147"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w:t>
            </w:r>
          </w:p>
        </w:tc>
        <w:tc>
          <w:tcPr>
            <w:tcW w:w="0" w:type="dxa"/>
          </w:tcPr>
          <w:p w14:paraId="756DF4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163B7B2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02EFF650" w14:textId="74D5EA7A"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0" w:type="dxa"/>
          </w:tcPr>
          <w:p w14:paraId="4AC9138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1F002D25" w14:textId="77777777" w:rsidR="00F4339F" w:rsidRPr="00D66C1F" w:rsidRDefault="00F4339F" w:rsidP="00753230">
            <w:pPr>
              <w:cnfStyle w:val="000000100000" w:firstRow="0" w:lastRow="0" w:firstColumn="0" w:lastColumn="0" w:oddVBand="0" w:evenVBand="0" w:oddHBand="1" w:evenHBand="0" w:firstRowFirstColumn="0" w:firstRowLastColumn="0" w:lastRowFirstColumn="0" w:lastRowLastColumn="0"/>
              <w:rPr>
                <w:rFonts w:ascii="Roboto" w:hAnsi="Roboto"/>
                <w:lang w:val="en-US"/>
              </w:rPr>
            </w:pPr>
            <w:r w:rsidRPr="005005AE">
              <w:rPr>
                <w:rFonts w:ascii="Roboto" w:hAnsi="Roboto"/>
                <w:sz w:val="18"/>
                <w:szCs w:val="18"/>
                <w:lang w:val="en-US"/>
              </w:rPr>
              <w:t>57</w:t>
            </w:r>
          </w:p>
        </w:tc>
        <w:tc>
          <w:tcPr>
            <w:tcW w:w="0" w:type="dxa"/>
          </w:tcPr>
          <w:p w14:paraId="64D0A6E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-14.4</w:t>
            </w:r>
          </w:p>
        </w:tc>
        <w:tc>
          <w:tcPr>
            <w:tcW w:w="1134" w:type="dxa"/>
          </w:tcPr>
          <w:p w14:paraId="339FCA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141C0D8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23.1</w:t>
            </w:r>
          </w:p>
        </w:tc>
        <w:tc>
          <w:tcPr>
            <w:tcW w:w="0" w:type="dxa"/>
          </w:tcPr>
          <w:p w14:paraId="133F73BF" w14:textId="10E649A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c.91716</w:t>
            </w:r>
            <w:proofErr w:type="gramStart"/>
            <w:r w:rsidRPr="00D66C1F">
              <w:rPr>
                <w:rFonts w:ascii="Roboto" w:hAnsi="Roboto" w:cstheme="minorHAnsi"/>
                <w:sz w:val="18"/>
                <w:szCs w:val="18"/>
                <w:lang w:val="en-US"/>
              </w:rPr>
              <w:t>insA;  p.</w:t>
            </w:r>
            <w:proofErr w:type="gramEnd"/>
            <w:r w:rsidRPr="00D66C1F">
              <w:rPr>
                <w:rFonts w:ascii="Roboto" w:hAnsi="Roboto" w:cstheme="minorHAnsi"/>
                <w:sz w:val="18"/>
                <w:szCs w:val="18"/>
                <w:lang w:val="en-US"/>
              </w:rPr>
              <w:t>(Asn30572Lysfs</w:t>
            </w:r>
            <w:r w:rsidR="002318B9">
              <w:rPr>
                <w:rFonts w:ascii="Roboto" w:hAnsi="Roboto" w:cstheme="minorHAnsi"/>
                <w:sz w:val="18"/>
                <w:szCs w:val="18"/>
                <w:lang w:val="en-US"/>
              </w:rPr>
              <w:t>Ter</w:t>
            </w:r>
            <w:r w:rsidRPr="00D66C1F">
              <w:rPr>
                <w:rFonts w:ascii="Roboto" w:hAnsi="Roboto" w:cstheme="minorHAnsi"/>
                <w:sz w:val="18"/>
                <w:szCs w:val="18"/>
                <w:lang w:val="en-US"/>
              </w:rPr>
              <w:t>16)</w:t>
            </w:r>
          </w:p>
        </w:tc>
      </w:tr>
      <w:tr w:rsidR="003A2CA9" w:rsidRPr="00D66C1F" w14:paraId="49099FB6"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EA772DA" w14:textId="2C4D79D9"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p>
        </w:tc>
        <w:tc>
          <w:tcPr>
            <w:tcW w:w="709" w:type="dxa"/>
          </w:tcPr>
          <w:p w14:paraId="58EDED1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3AAD414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roofErr w:type="spellStart"/>
            <w:r w:rsidRPr="00D66C1F">
              <w:rPr>
                <w:rFonts w:ascii="Roboto" w:hAnsi="Roboto" w:cstheme="minorHAnsi"/>
                <w:sz w:val="18"/>
                <w:szCs w:val="18"/>
                <w:lang w:val="en-US"/>
              </w:rPr>
              <w:t>HTx</w:t>
            </w:r>
            <w:proofErr w:type="spellEnd"/>
          </w:p>
        </w:tc>
        <w:tc>
          <w:tcPr>
            <w:tcW w:w="709" w:type="dxa"/>
          </w:tcPr>
          <w:p w14:paraId="23AF1EC9" w14:textId="4D91315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59</w:t>
            </w:r>
          </w:p>
        </w:tc>
        <w:tc>
          <w:tcPr>
            <w:tcW w:w="1417" w:type="dxa"/>
          </w:tcPr>
          <w:p w14:paraId="103CC98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15.6</w:t>
            </w:r>
          </w:p>
        </w:tc>
        <w:tc>
          <w:tcPr>
            <w:tcW w:w="993" w:type="dxa"/>
          </w:tcPr>
          <w:p w14:paraId="070B347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992" w:type="dxa"/>
          </w:tcPr>
          <w:p w14:paraId="53E810C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1134" w:type="dxa"/>
          </w:tcPr>
          <w:p w14:paraId="08D82C1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w:t>
            </w:r>
          </w:p>
        </w:tc>
        <w:tc>
          <w:tcPr>
            <w:tcW w:w="992" w:type="dxa"/>
          </w:tcPr>
          <w:p w14:paraId="6821002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28.2</w:t>
            </w:r>
          </w:p>
        </w:tc>
        <w:tc>
          <w:tcPr>
            <w:tcW w:w="0" w:type="dxa"/>
          </w:tcPr>
          <w:p w14:paraId="550F5A57" w14:textId="6DA4942F"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c.91716dupT;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Met30573Tyrfs</w:t>
            </w:r>
            <w:r w:rsidR="002318B9">
              <w:rPr>
                <w:rFonts w:ascii="Roboto" w:hAnsi="Roboto" w:cstheme="minorHAnsi"/>
                <w:sz w:val="18"/>
                <w:szCs w:val="18"/>
                <w:lang w:val="en-US"/>
              </w:rPr>
              <w:t>Ter</w:t>
            </w:r>
            <w:r w:rsidRPr="00D66C1F">
              <w:rPr>
                <w:rFonts w:ascii="Roboto" w:hAnsi="Roboto" w:cstheme="minorHAnsi"/>
                <w:sz w:val="18"/>
                <w:szCs w:val="18"/>
                <w:lang w:val="en-US"/>
              </w:rPr>
              <w:t>15)</w:t>
            </w:r>
          </w:p>
        </w:tc>
      </w:tr>
      <w:tr w:rsidR="003A2CA9" w:rsidRPr="00D66C1F" w14:paraId="6BCA9E1B"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40D65F" w14:textId="3348577E"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3</w:t>
            </w:r>
          </w:p>
        </w:tc>
        <w:tc>
          <w:tcPr>
            <w:tcW w:w="0" w:type="dxa"/>
          </w:tcPr>
          <w:p w14:paraId="7F6CB86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08EB229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3F9B7065" w14:textId="10DDD0D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43</w:t>
            </w:r>
          </w:p>
        </w:tc>
        <w:tc>
          <w:tcPr>
            <w:tcW w:w="0" w:type="dxa"/>
          </w:tcPr>
          <w:p w14:paraId="4933B59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5FCA7F6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61</w:t>
            </w:r>
          </w:p>
        </w:tc>
        <w:tc>
          <w:tcPr>
            <w:tcW w:w="0" w:type="dxa"/>
          </w:tcPr>
          <w:p w14:paraId="7687786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-22.0</w:t>
            </w:r>
          </w:p>
        </w:tc>
        <w:tc>
          <w:tcPr>
            <w:tcW w:w="1134" w:type="dxa"/>
          </w:tcPr>
          <w:p w14:paraId="4623C2C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64F4AD7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29.6</w:t>
            </w:r>
          </w:p>
        </w:tc>
        <w:tc>
          <w:tcPr>
            <w:tcW w:w="0" w:type="dxa"/>
          </w:tcPr>
          <w:p w14:paraId="19AF0E77" w14:textId="5DD5CD54"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c.102290delT;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0FC5B3BB"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7205876" w14:textId="7951588F"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4</w:t>
            </w:r>
          </w:p>
        </w:tc>
        <w:tc>
          <w:tcPr>
            <w:tcW w:w="709" w:type="dxa"/>
          </w:tcPr>
          <w:p w14:paraId="0EEE7B0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6DF1FB4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HNDC</w:t>
            </w:r>
          </w:p>
        </w:tc>
        <w:tc>
          <w:tcPr>
            <w:tcW w:w="709" w:type="dxa"/>
          </w:tcPr>
          <w:p w14:paraId="7740CC4B" w14:textId="738F6C01"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1417" w:type="dxa"/>
          </w:tcPr>
          <w:p w14:paraId="0BEA57C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14.8</w:t>
            </w:r>
          </w:p>
        </w:tc>
        <w:tc>
          <w:tcPr>
            <w:tcW w:w="993" w:type="dxa"/>
          </w:tcPr>
          <w:p w14:paraId="3837255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992" w:type="dxa"/>
          </w:tcPr>
          <w:p w14:paraId="36A1757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-15.4</w:t>
            </w:r>
          </w:p>
        </w:tc>
        <w:tc>
          <w:tcPr>
            <w:tcW w:w="1134" w:type="dxa"/>
          </w:tcPr>
          <w:p w14:paraId="6B23584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45FE68A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24.6</w:t>
            </w:r>
          </w:p>
        </w:tc>
        <w:tc>
          <w:tcPr>
            <w:tcW w:w="0" w:type="dxa"/>
          </w:tcPr>
          <w:p w14:paraId="4C02500C" w14:textId="6E32EBE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c.62231_62237delAAACAAA;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Gln20744Argfs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21170641"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E8CB878" w14:textId="40BF5358"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5</w:t>
            </w:r>
          </w:p>
        </w:tc>
        <w:tc>
          <w:tcPr>
            <w:tcW w:w="0" w:type="dxa"/>
          </w:tcPr>
          <w:p w14:paraId="678D9B8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3E944BE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5A30D028" w14:textId="602F52C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w:t>
            </w:r>
          </w:p>
        </w:tc>
        <w:tc>
          <w:tcPr>
            <w:tcW w:w="0" w:type="dxa"/>
          </w:tcPr>
          <w:p w14:paraId="1DAE764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8FD7E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54</w:t>
            </w:r>
          </w:p>
        </w:tc>
        <w:tc>
          <w:tcPr>
            <w:tcW w:w="0" w:type="dxa"/>
          </w:tcPr>
          <w:p w14:paraId="3FDC92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-20.1</w:t>
            </w:r>
          </w:p>
        </w:tc>
        <w:tc>
          <w:tcPr>
            <w:tcW w:w="1134" w:type="dxa"/>
          </w:tcPr>
          <w:p w14:paraId="0BDEC32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7BF237E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29.7</w:t>
            </w:r>
          </w:p>
        </w:tc>
        <w:tc>
          <w:tcPr>
            <w:tcW w:w="0" w:type="dxa"/>
          </w:tcPr>
          <w:p w14:paraId="1656F58E" w14:textId="3290D556"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c.102290delT;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1663362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0B57B1E6" w14:textId="06ED384E"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6</w:t>
            </w:r>
          </w:p>
        </w:tc>
        <w:tc>
          <w:tcPr>
            <w:tcW w:w="709" w:type="dxa"/>
          </w:tcPr>
          <w:p w14:paraId="3E50869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3247437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72F4F1F1" w14:textId="1286A1A3"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1417" w:type="dxa"/>
          </w:tcPr>
          <w:p w14:paraId="39F29B1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3" w:type="dxa"/>
          </w:tcPr>
          <w:p w14:paraId="2B34BAF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992" w:type="dxa"/>
          </w:tcPr>
          <w:p w14:paraId="20F5680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-9.9</w:t>
            </w:r>
          </w:p>
        </w:tc>
        <w:tc>
          <w:tcPr>
            <w:tcW w:w="1134" w:type="dxa"/>
          </w:tcPr>
          <w:p w14:paraId="01A3B2C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22.5</w:t>
            </w:r>
          </w:p>
        </w:tc>
        <w:tc>
          <w:tcPr>
            <w:tcW w:w="992" w:type="dxa"/>
          </w:tcPr>
          <w:p w14:paraId="000E298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23.1</w:t>
            </w:r>
          </w:p>
        </w:tc>
        <w:tc>
          <w:tcPr>
            <w:tcW w:w="0" w:type="dxa"/>
          </w:tcPr>
          <w:p w14:paraId="3A5CD4F9" w14:textId="7955049A"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c.90572del2Ins21;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Ile30191Argfs</w:t>
            </w:r>
            <w:r w:rsidR="002318B9">
              <w:rPr>
                <w:rFonts w:ascii="Roboto" w:hAnsi="Roboto" w:cstheme="minorHAnsi"/>
                <w:sz w:val="18"/>
                <w:szCs w:val="18"/>
                <w:lang w:val="en-US"/>
              </w:rPr>
              <w:t>Ter</w:t>
            </w:r>
            <w:r w:rsidRPr="00D66C1F">
              <w:rPr>
                <w:rFonts w:ascii="Roboto" w:hAnsi="Roboto" w:cstheme="minorHAnsi"/>
                <w:sz w:val="18"/>
                <w:szCs w:val="18"/>
                <w:lang w:val="en-US"/>
              </w:rPr>
              <w:t>23)</w:t>
            </w:r>
          </w:p>
        </w:tc>
      </w:tr>
      <w:tr w:rsidR="003A2CA9" w:rsidRPr="005E68BC" w14:paraId="06E77A52"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72038E5" w14:textId="5595B9F0"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7</w:t>
            </w:r>
          </w:p>
        </w:tc>
        <w:tc>
          <w:tcPr>
            <w:tcW w:w="0" w:type="dxa"/>
          </w:tcPr>
          <w:p w14:paraId="2A33B02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1BF90DC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3C933835" w14:textId="51F3B6CA"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0" w:type="dxa"/>
          </w:tcPr>
          <w:p w14:paraId="76E00EB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w:t>
            </w:r>
          </w:p>
        </w:tc>
        <w:tc>
          <w:tcPr>
            <w:tcW w:w="0" w:type="dxa"/>
          </w:tcPr>
          <w:p w14:paraId="0CA1449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36</w:t>
            </w:r>
          </w:p>
        </w:tc>
        <w:tc>
          <w:tcPr>
            <w:tcW w:w="0" w:type="dxa"/>
          </w:tcPr>
          <w:p w14:paraId="21D0509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-9.3</w:t>
            </w:r>
          </w:p>
        </w:tc>
        <w:tc>
          <w:tcPr>
            <w:tcW w:w="1134" w:type="dxa"/>
          </w:tcPr>
          <w:p w14:paraId="4FB133A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5C179CB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32.2</w:t>
            </w:r>
          </w:p>
        </w:tc>
        <w:tc>
          <w:tcPr>
            <w:tcW w:w="0" w:type="dxa"/>
          </w:tcPr>
          <w:p w14:paraId="10E39C15" w14:textId="4D9E8945"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c.11952C&gt;A;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Tyr3984</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02B2CA3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794C411A" w14:textId="6C0B0F77"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8</w:t>
            </w:r>
          </w:p>
        </w:tc>
        <w:tc>
          <w:tcPr>
            <w:tcW w:w="709" w:type="dxa"/>
          </w:tcPr>
          <w:p w14:paraId="7D6A6DD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7703D00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684F918D" w14:textId="0DB855A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1417" w:type="dxa"/>
          </w:tcPr>
          <w:p w14:paraId="4F8FAA4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22.1</w:t>
            </w:r>
          </w:p>
        </w:tc>
        <w:tc>
          <w:tcPr>
            <w:tcW w:w="993" w:type="dxa"/>
          </w:tcPr>
          <w:p w14:paraId="55857B9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2" w:type="dxa"/>
          </w:tcPr>
          <w:p w14:paraId="7CE3BA2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-14.4</w:t>
            </w:r>
          </w:p>
        </w:tc>
        <w:tc>
          <w:tcPr>
            <w:tcW w:w="1134" w:type="dxa"/>
          </w:tcPr>
          <w:p w14:paraId="476969F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992" w:type="dxa"/>
          </w:tcPr>
          <w:p w14:paraId="321430F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27.9</w:t>
            </w:r>
          </w:p>
        </w:tc>
        <w:tc>
          <w:tcPr>
            <w:tcW w:w="0" w:type="dxa"/>
          </w:tcPr>
          <w:p w14:paraId="4BA7E2C0" w14:textId="560509AF"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c.58117dupT;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Cys19373Leufs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362A709F"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004CAD2" w14:textId="7F5D3BEB"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9</w:t>
            </w:r>
          </w:p>
        </w:tc>
        <w:tc>
          <w:tcPr>
            <w:tcW w:w="0" w:type="dxa"/>
          </w:tcPr>
          <w:p w14:paraId="72E5932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6C4B779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2636D044" w14:textId="73BA9B3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43</w:t>
            </w:r>
          </w:p>
        </w:tc>
        <w:tc>
          <w:tcPr>
            <w:tcW w:w="0" w:type="dxa"/>
          </w:tcPr>
          <w:p w14:paraId="1FE08B6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0" w:type="dxa"/>
          </w:tcPr>
          <w:p w14:paraId="0450F24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46</w:t>
            </w:r>
          </w:p>
        </w:tc>
        <w:tc>
          <w:tcPr>
            <w:tcW w:w="0" w:type="dxa"/>
          </w:tcPr>
          <w:p w14:paraId="306BF51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-14.2</w:t>
            </w:r>
          </w:p>
        </w:tc>
        <w:tc>
          <w:tcPr>
            <w:tcW w:w="1134" w:type="dxa"/>
          </w:tcPr>
          <w:p w14:paraId="38A68F5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2" w:type="dxa"/>
          </w:tcPr>
          <w:p w14:paraId="68D676A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29.1</w:t>
            </w:r>
          </w:p>
        </w:tc>
        <w:tc>
          <w:tcPr>
            <w:tcW w:w="0" w:type="dxa"/>
          </w:tcPr>
          <w:p w14:paraId="06925097" w14:textId="0072FEE3"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c.48181G&gt;T; p.(Glu16061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71D36AA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152F4D58" w14:textId="36D09198"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w:t>
            </w:r>
            <w:r w:rsidR="00F4339F" w:rsidRPr="00D66C1F">
              <w:rPr>
                <w:rFonts w:ascii="Roboto" w:hAnsi="Roboto" w:cstheme="minorHAnsi"/>
                <w:sz w:val="18"/>
                <w:szCs w:val="18"/>
                <w:lang w:val="en-US"/>
              </w:rPr>
              <w:t>0</w:t>
            </w:r>
          </w:p>
        </w:tc>
        <w:tc>
          <w:tcPr>
            <w:tcW w:w="709" w:type="dxa"/>
          </w:tcPr>
          <w:p w14:paraId="52B6EAA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4E55FA8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5378639B" w14:textId="58E18BFC"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1417" w:type="dxa"/>
          </w:tcPr>
          <w:p w14:paraId="4C92205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6.8</w:t>
            </w:r>
          </w:p>
        </w:tc>
        <w:tc>
          <w:tcPr>
            <w:tcW w:w="993" w:type="dxa"/>
          </w:tcPr>
          <w:p w14:paraId="1CEFFDE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w:t>
            </w:r>
          </w:p>
        </w:tc>
        <w:tc>
          <w:tcPr>
            <w:tcW w:w="992" w:type="dxa"/>
          </w:tcPr>
          <w:p w14:paraId="3DEB6AC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0B6BCCB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42.5</w:t>
            </w:r>
          </w:p>
        </w:tc>
        <w:tc>
          <w:tcPr>
            <w:tcW w:w="992" w:type="dxa"/>
          </w:tcPr>
          <w:p w14:paraId="4199C82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27.4</w:t>
            </w:r>
          </w:p>
        </w:tc>
        <w:tc>
          <w:tcPr>
            <w:tcW w:w="0" w:type="dxa"/>
          </w:tcPr>
          <w:p w14:paraId="43A025B5" w14:textId="56A8ED75"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c.40626dupA;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Pro13543Thrfs</w:t>
            </w:r>
            <w:r w:rsidR="002318B9">
              <w:rPr>
                <w:rFonts w:ascii="Roboto" w:hAnsi="Roboto" w:cstheme="minorHAnsi"/>
                <w:sz w:val="18"/>
                <w:szCs w:val="18"/>
                <w:lang w:val="en-US"/>
              </w:rPr>
              <w:t>Ter</w:t>
            </w:r>
            <w:r w:rsidRPr="00D66C1F">
              <w:rPr>
                <w:rFonts w:ascii="Roboto" w:hAnsi="Roboto" w:cstheme="minorHAnsi"/>
                <w:sz w:val="18"/>
                <w:szCs w:val="18"/>
                <w:lang w:val="en-US"/>
              </w:rPr>
              <w:t>13)</w:t>
            </w:r>
          </w:p>
        </w:tc>
      </w:tr>
      <w:tr w:rsidR="003A2CA9" w:rsidRPr="00D66C1F" w14:paraId="1BB2611D"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6AFFAC3" w14:textId="7A6E4B5B"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w:t>
            </w:r>
            <w:r w:rsidR="002318B9">
              <w:rPr>
                <w:rFonts w:ascii="Roboto" w:hAnsi="Roboto" w:cstheme="minorHAnsi"/>
                <w:sz w:val="18"/>
                <w:szCs w:val="18"/>
                <w:lang w:val="en-US"/>
              </w:rPr>
              <w:t>1</w:t>
            </w:r>
          </w:p>
        </w:tc>
        <w:tc>
          <w:tcPr>
            <w:tcW w:w="0" w:type="dxa"/>
          </w:tcPr>
          <w:p w14:paraId="3833E02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392C40A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71B8BE0C" w14:textId="3F6A84EC"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49</w:t>
            </w:r>
          </w:p>
        </w:tc>
        <w:tc>
          <w:tcPr>
            <w:tcW w:w="0" w:type="dxa"/>
          </w:tcPr>
          <w:p w14:paraId="575FD6D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0</w:t>
            </w:r>
          </w:p>
        </w:tc>
        <w:tc>
          <w:tcPr>
            <w:tcW w:w="0" w:type="dxa"/>
          </w:tcPr>
          <w:p w14:paraId="12C1889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42</w:t>
            </w:r>
          </w:p>
        </w:tc>
        <w:tc>
          <w:tcPr>
            <w:tcW w:w="0" w:type="dxa"/>
          </w:tcPr>
          <w:p w14:paraId="25A2C3B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-10.8</w:t>
            </w:r>
          </w:p>
        </w:tc>
        <w:tc>
          <w:tcPr>
            <w:tcW w:w="1134" w:type="dxa"/>
          </w:tcPr>
          <w:p w14:paraId="703AB3F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17171A4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30.0</w:t>
            </w:r>
          </w:p>
        </w:tc>
        <w:tc>
          <w:tcPr>
            <w:tcW w:w="0" w:type="dxa"/>
          </w:tcPr>
          <w:p w14:paraId="6C5889FB" w14:textId="29AA74AD"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c.47314C&gt;T; p.(Arg15772</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5E68BC" w14:paraId="15F0406E"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254463FD" w14:textId="744DEBC6"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12</w:t>
            </w:r>
          </w:p>
        </w:tc>
        <w:tc>
          <w:tcPr>
            <w:tcW w:w="709" w:type="dxa"/>
          </w:tcPr>
          <w:p w14:paraId="4BBC9B3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1D9AFFD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5E56C9A7" w14:textId="747A32FD"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51</w:t>
            </w:r>
          </w:p>
        </w:tc>
        <w:tc>
          <w:tcPr>
            <w:tcW w:w="1417" w:type="dxa"/>
          </w:tcPr>
          <w:p w14:paraId="4282FBFC"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6.3</w:t>
            </w:r>
          </w:p>
        </w:tc>
        <w:tc>
          <w:tcPr>
            <w:tcW w:w="993" w:type="dxa"/>
          </w:tcPr>
          <w:p w14:paraId="3609D71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992" w:type="dxa"/>
          </w:tcPr>
          <w:p w14:paraId="328DD12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-11.1</w:t>
            </w:r>
          </w:p>
        </w:tc>
        <w:tc>
          <w:tcPr>
            <w:tcW w:w="1134" w:type="dxa"/>
          </w:tcPr>
          <w:p w14:paraId="059D43F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40.4</w:t>
            </w:r>
          </w:p>
        </w:tc>
        <w:tc>
          <w:tcPr>
            <w:tcW w:w="992" w:type="dxa"/>
          </w:tcPr>
          <w:p w14:paraId="7D455E8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31.3</w:t>
            </w:r>
          </w:p>
        </w:tc>
        <w:tc>
          <w:tcPr>
            <w:tcW w:w="0" w:type="dxa"/>
          </w:tcPr>
          <w:p w14:paraId="69484E4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c.89197+2T&gt;G; Splice-site</w:t>
            </w:r>
          </w:p>
        </w:tc>
      </w:tr>
      <w:tr w:rsidR="003A2CA9" w:rsidRPr="00D66C1F" w14:paraId="65FD482E"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CE483BE" w14:textId="6C5B05B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13</w:t>
            </w:r>
          </w:p>
        </w:tc>
        <w:tc>
          <w:tcPr>
            <w:tcW w:w="0" w:type="dxa"/>
          </w:tcPr>
          <w:p w14:paraId="259EEA5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5C8FD4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14CBCFBE" w14:textId="02D43D8C"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25</w:t>
            </w:r>
          </w:p>
        </w:tc>
        <w:tc>
          <w:tcPr>
            <w:tcW w:w="0" w:type="dxa"/>
          </w:tcPr>
          <w:p w14:paraId="69ED562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0" w:type="dxa"/>
          </w:tcPr>
          <w:p w14:paraId="510E335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0" w:type="dxa"/>
          </w:tcPr>
          <w:p w14:paraId="28D4540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-12.1</w:t>
            </w:r>
          </w:p>
        </w:tc>
        <w:tc>
          <w:tcPr>
            <w:tcW w:w="1134" w:type="dxa"/>
          </w:tcPr>
          <w:p w14:paraId="74A8EFC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47.5</w:t>
            </w:r>
          </w:p>
        </w:tc>
        <w:tc>
          <w:tcPr>
            <w:tcW w:w="992" w:type="dxa"/>
          </w:tcPr>
          <w:p w14:paraId="10029D1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22.8</w:t>
            </w:r>
          </w:p>
        </w:tc>
        <w:tc>
          <w:tcPr>
            <w:tcW w:w="0" w:type="dxa"/>
          </w:tcPr>
          <w:p w14:paraId="4F50B359" w14:textId="0B4AE79E"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c.85519dupA;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71C92BB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40C6E74D" w14:textId="7AF7F268"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14</w:t>
            </w:r>
          </w:p>
        </w:tc>
        <w:tc>
          <w:tcPr>
            <w:tcW w:w="709" w:type="dxa"/>
          </w:tcPr>
          <w:p w14:paraId="29A43F9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1D28CD7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41600662" w14:textId="2349D16B"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34</w:t>
            </w:r>
          </w:p>
        </w:tc>
        <w:tc>
          <w:tcPr>
            <w:tcW w:w="1417" w:type="dxa"/>
          </w:tcPr>
          <w:p w14:paraId="1BE1AC8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13.1</w:t>
            </w:r>
          </w:p>
        </w:tc>
        <w:tc>
          <w:tcPr>
            <w:tcW w:w="993" w:type="dxa"/>
          </w:tcPr>
          <w:p w14:paraId="3BA38E9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48</w:t>
            </w:r>
          </w:p>
        </w:tc>
        <w:tc>
          <w:tcPr>
            <w:tcW w:w="992" w:type="dxa"/>
          </w:tcPr>
          <w:p w14:paraId="0CA29D9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-16.4</w:t>
            </w:r>
          </w:p>
        </w:tc>
        <w:tc>
          <w:tcPr>
            <w:tcW w:w="1134" w:type="dxa"/>
          </w:tcPr>
          <w:p w14:paraId="55835B3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2B4EB51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27.6</w:t>
            </w:r>
          </w:p>
        </w:tc>
        <w:tc>
          <w:tcPr>
            <w:tcW w:w="0" w:type="dxa"/>
          </w:tcPr>
          <w:p w14:paraId="05859C48" w14:textId="53A458E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 c.42088delC;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Gln14030Lysfs</w:t>
            </w:r>
            <w:r w:rsidR="002318B9">
              <w:rPr>
                <w:rFonts w:ascii="Roboto" w:hAnsi="Roboto" w:cstheme="minorHAnsi"/>
                <w:sz w:val="18"/>
                <w:szCs w:val="18"/>
                <w:lang w:val="en-US"/>
              </w:rPr>
              <w:t>Ter</w:t>
            </w:r>
            <w:r w:rsidRPr="00D66C1F">
              <w:rPr>
                <w:rFonts w:ascii="Roboto" w:hAnsi="Roboto" w:cstheme="minorHAnsi"/>
                <w:sz w:val="18"/>
                <w:szCs w:val="18"/>
                <w:lang w:val="en-US"/>
              </w:rPr>
              <w:t>18)</w:t>
            </w:r>
          </w:p>
        </w:tc>
      </w:tr>
      <w:tr w:rsidR="003A2CA9" w:rsidRPr="00D66C1F" w14:paraId="4CD66110"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9F79E7" w14:textId="151B7C64"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15</w:t>
            </w:r>
          </w:p>
        </w:tc>
        <w:tc>
          <w:tcPr>
            <w:tcW w:w="0" w:type="dxa"/>
          </w:tcPr>
          <w:p w14:paraId="7A146C2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7C8621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40B3DC38" w14:textId="61F3BA22"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0" w:type="dxa"/>
          </w:tcPr>
          <w:p w14:paraId="4F14299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14.0</w:t>
            </w:r>
          </w:p>
        </w:tc>
        <w:tc>
          <w:tcPr>
            <w:tcW w:w="0" w:type="dxa"/>
          </w:tcPr>
          <w:p w14:paraId="538C1FC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w:t>
            </w:r>
          </w:p>
        </w:tc>
        <w:tc>
          <w:tcPr>
            <w:tcW w:w="0" w:type="dxa"/>
          </w:tcPr>
          <w:p w14:paraId="41AC0FA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-13.6</w:t>
            </w:r>
          </w:p>
        </w:tc>
        <w:tc>
          <w:tcPr>
            <w:tcW w:w="1134" w:type="dxa"/>
          </w:tcPr>
          <w:p w14:paraId="00E144E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w:t>
            </w:r>
          </w:p>
        </w:tc>
        <w:tc>
          <w:tcPr>
            <w:tcW w:w="992" w:type="dxa"/>
          </w:tcPr>
          <w:p w14:paraId="5D1CED1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31.4</w:t>
            </w:r>
          </w:p>
        </w:tc>
        <w:tc>
          <w:tcPr>
            <w:tcW w:w="0" w:type="dxa"/>
          </w:tcPr>
          <w:p w14:paraId="39C16F44" w14:textId="62F3CB8B"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c.42667C&gt;T; p.(Gln14223</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16E5873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7568917" w14:textId="5A7FBE80"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16</w:t>
            </w:r>
          </w:p>
        </w:tc>
        <w:tc>
          <w:tcPr>
            <w:tcW w:w="709" w:type="dxa"/>
          </w:tcPr>
          <w:p w14:paraId="2DD60EE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080560D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709" w:type="dxa"/>
          </w:tcPr>
          <w:p w14:paraId="51612485" w14:textId="4AC0DE14"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36</w:t>
            </w:r>
          </w:p>
        </w:tc>
        <w:tc>
          <w:tcPr>
            <w:tcW w:w="1417" w:type="dxa"/>
          </w:tcPr>
          <w:p w14:paraId="16C2EB4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3" w:type="dxa"/>
          </w:tcPr>
          <w:p w14:paraId="4EC9621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1EC47E3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-16.4</w:t>
            </w:r>
          </w:p>
        </w:tc>
        <w:tc>
          <w:tcPr>
            <w:tcW w:w="1134" w:type="dxa"/>
          </w:tcPr>
          <w:p w14:paraId="732A115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2FE813E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21.7</w:t>
            </w:r>
          </w:p>
        </w:tc>
        <w:tc>
          <w:tcPr>
            <w:tcW w:w="0" w:type="dxa"/>
          </w:tcPr>
          <w:p w14:paraId="754FF135" w14:textId="1ECF647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c.85519dupA;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2C78AEFA"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E81710B" w14:textId="4CE40D79"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lastRenderedPageBreak/>
              <w:t>1</w:t>
            </w:r>
            <w:r w:rsidR="002318B9">
              <w:rPr>
                <w:rFonts w:ascii="Roboto" w:hAnsi="Roboto" w:cstheme="minorHAnsi"/>
                <w:sz w:val="18"/>
                <w:szCs w:val="18"/>
                <w:lang w:val="en-US"/>
              </w:rPr>
              <w:t>7</w:t>
            </w:r>
          </w:p>
        </w:tc>
        <w:tc>
          <w:tcPr>
            <w:tcW w:w="0" w:type="dxa"/>
          </w:tcPr>
          <w:p w14:paraId="46DA9CF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BC3C3C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roofErr w:type="spellStart"/>
            <w:r w:rsidRPr="00D66C1F">
              <w:rPr>
                <w:rFonts w:ascii="Roboto" w:hAnsi="Roboto" w:cstheme="minorHAnsi"/>
                <w:sz w:val="18"/>
                <w:szCs w:val="18"/>
                <w:lang w:val="en-US"/>
              </w:rPr>
              <w:t>HTx</w:t>
            </w:r>
            <w:proofErr w:type="spellEnd"/>
          </w:p>
        </w:tc>
        <w:tc>
          <w:tcPr>
            <w:tcW w:w="0" w:type="dxa"/>
          </w:tcPr>
          <w:p w14:paraId="3039CD22" w14:textId="713CF63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62</w:t>
            </w:r>
          </w:p>
        </w:tc>
        <w:tc>
          <w:tcPr>
            <w:tcW w:w="0" w:type="dxa"/>
          </w:tcPr>
          <w:p w14:paraId="347F5B2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21.9</w:t>
            </w:r>
          </w:p>
        </w:tc>
        <w:tc>
          <w:tcPr>
            <w:tcW w:w="0" w:type="dxa"/>
          </w:tcPr>
          <w:p w14:paraId="14D8E42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48*</w:t>
            </w:r>
          </w:p>
        </w:tc>
        <w:tc>
          <w:tcPr>
            <w:tcW w:w="0" w:type="dxa"/>
          </w:tcPr>
          <w:p w14:paraId="5FB55EB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4C00902A"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4CA77FB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22.6</w:t>
            </w:r>
          </w:p>
        </w:tc>
        <w:tc>
          <w:tcPr>
            <w:tcW w:w="0" w:type="dxa"/>
          </w:tcPr>
          <w:p w14:paraId="50DC3F64" w14:textId="0C598AB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c.85519dupA;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54AF309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2CDD89E2" w14:textId="7EB78361"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w:t>
            </w:r>
            <w:r w:rsidR="002318B9">
              <w:rPr>
                <w:rFonts w:ascii="Roboto" w:hAnsi="Roboto" w:cstheme="minorHAnsi"/>
                <w:sz w:val="18"/>
                <w:szCs w:val="18"/>
                <w:lang w:val="en-US"/>
              </w:rPr>
              <w:t>8</w:t>
            </w:r>
          </w:p>
        </w:tc>
        <w:tc>
          <w:tcPr>
            <w:tcW w:w="709" w:type="dxa"/>
          </w:tcPr>
          <w:p w14:paraId="49FF6D8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6718D5D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roofErr w:type="spellStart"/>
            <w:r w:rsidRPr="00D66C1F">
              <w:rPr>
                <w:rFonts w:ascii="Roboto" w:hAnsi="Roboto" w:cstheme="minorHAnsi"/>
                <w:sz w:val="18"/>
                <w:szCs w:val="18"/>
                <w:lang w:val="en-US"/>
              </w:rPr>
              <w:t>HTx</w:t>
            </w:r>
            <w:proofErr w:type="spellEnd"/>
          </w:p>
        </w:tc>
        <w:tc>
          <w:tcPr>
            <w:tcW w:w="709" w:type="dxa"/>
          </w:tcPr>
          <w:p w14:paraId="3ED15D9F" w14:textId="5A152C90"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68</w:t>
            </w:r>
          </w:p>
        </w:tc>
        <w:tc>
          <w:tcPr>
            <w:tcW w:w="1417" w:type="dxa"/>
          </w:tcPr>
          <w:p w14:paraId="01016A8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24.4</w:t>
            </w:r>
          </w:p>
        </w:tc>
        <w:tc>
          <w:tcPr>
            <w:tcW w:w="993" w:type="dxa"/>
          </w:tcPr>
          <w:p w14:paraId="2E60F87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58*</w:t>
            </w:r>
          </w:p>
        </w:tc>
        <w:tc>
          <w:tcPr>
            <w:tcW w:w="992" w:type="dxa"/>
          </w:tcPr>
          <w:p w14:paraId="5927C56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65CC777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700FE23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23.8</w:t>
            </w:r>
          </w:p>
        </w:tc>
        <w:tc>
          <w:tcPr>
            <w:tcW w:w="0" w:type="dxa"/>
          </w:tcPr>
          <w:p w14:paraId="2C65B3CB" w14:textId="3C1E08AA"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c.58117dupT;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Cys19373Leufs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23505A60"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E6D888" w14:textId="62DD80FF"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19</w:t>
            </w:r>
          </w:p>
        </w:tc>
        <w:tc>
          <w:tcPr>
            <w:tcW w:w="0" w:type="dxa"/>
          </w:tcPr>
          <w:p w14:paraId="360DB98A"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793BEB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0A078B28" w14:textId="2172C746"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72</w:t>
            </w:r>
          </w:p>
        </w:tc>
        <w:tc>
          <w:tcPr>
            <w:tcW w:w="0" w:type="dxa"/>
          </w:tcPr>
          <w:p w14:paraId="5E7244D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17.4</w:t>
            </w:r>
          </w:p>
        </w:tc>
        <w:tc>
          <w:tcPr>
            <w:tcW w:w="0" w:type="dxa"/>
          </w:tcPr>
          <w:p w14:paraId="60C8A92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0" w:type="dxa"/>
          </w:tcPr>
          <w:p w14:paraId="0D0D1E7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-14.2</w:t>
            </w:r>
          </w:p>
        </w:tc>
        <w:tc>
          <w:tcPr>
            <w:tcW w:w="1134" w:type="dxa"/>
          </w:tcPr>
          <w:p w14:paraId="4B56C65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27.5</w:t>
            </w:r>
          </w:p>
        </w:tc>
        <w:tc>
          <w:tcPr>
            <w:tcW w:w="992" w:type="dxa"/>
          </w:tcPr>
          <w:p w14:paraId="5B05101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32.2</w:t>
            </w:r>
          </w:p>
        </w:tc>
        <w:tc>
          <w:tcPr>
            <w:tcW w:w="0" w:type="dxa"/>
          </w:tcPr>
          <w:p w14:paraId="6C480E10" w14:textId="7F20ABD6"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c.12271C&gt;T; p.(Gln4091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4C23A9F4"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CA7D157" w14:textId="39CB7A9A"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0</w:t>
            </w:r>
          </w:p>
        </w:tc>
        <w:tc>
          <w:tcPr>
            <w:tcW w:w="709" w:type="dxa"/>
          </w:tcPr>
          <w:p w14:paraId="2D16E6D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62A2F06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1FEE0DB1" w14:textId="417CEF28"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1417" w:type="dxa"/>
          </w:tcPr>
          <w:p w14:paraId="0A900A7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w:t>
            </w:r>
          </w:p>
        </w:tc>
        <w:tc>
          <w:tcPr>
            <w:tcW w:w="993" w:type="dxa"/>
          </w:tcPr>
          <w:p w14:paraId="52EDE51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35</w:t>
            </w:r>
          </w:p>
        </w:tc>
        <w:tc>
          <w:tcPr>
            <w:tcW w:w="992" w:type="dxa"/>
          </w:tcPr>
          <w:p w14:paraId="0B7ACB9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00E0719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992" w:type="dxa"/>
          </w:tcPr>
          <w:p w14:paraId="3D716CC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29.3</w:t>
            </w:r>
          </w:p>
        </w:tc>
        <w:tc>
          <w:tcPr>
            <w:tcW w:w="0" w:type="dxa"/>
          </w:tcPr>
          <w:p w14:paraId="436671AC" w14:textId="0F60C9A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c.74015delC;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Thr24672Metfs</w:t>
            </w:r>
            <w:r w:rsidR="002318B9">
              <w:rPr>
                <w:rFonts w:ascii="Roboto" w:hAnsi="Roboto" w:cstheme="minorHAnsi"/>
                <w:sz w:val="18"/>
                <w:szCs w:val="18"/>
                <w:lang w:val="en-US"/>
              </w:rPr>
              <w:t>Ter</w:t>
            </w:r>
            <w:r w:rsidRPr="00D66C1F">
              <w:rPr>
                <w:rFonts w:ascii="Roboto" w:hAnsi="Roboto" w:cstheme="minorHAnsi"/>
                <w:sz w:val="18"/>
                <w:szCs w:val="18"/>
                <w:lang w:val="en-US"/>
              </w:rPr>
              <w:t>8)</w:t>
            </w:r>
          </w:p>
        </w:tc>
      </w:tr>
      <w:tr w:rsidR="003A2CA9" w:rsidRPr="00D66C1F" w14:paraId="4850BD7D"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F3BC0A6" w14:textId="0841FB5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1</w:t>
            </w:r>
          </w:p>
        </w:tc>
        <w:tc>
          <w:tcPr>
            <w:tcW w:w="0" w:type="dxa"/>
          </w:tcPr>
          <w:p w14:paraId="025A4CF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5D475D1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15CB58DC" w14:textId="5C69E240"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74</w:t>
            </w:r>
          </w:p>
        </w:tc>
        <w:tc>
          <w:tcPr>
            <w:tcW w:w="0" w:type="dxa"/>
          </w:tcPr>
          <w:p w14:paraId="351CB30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26.4</w:t>
            </w:r>
          </w:p>
        </w:tc>
        <w:tc>
          <w:tcPr>
            <w:tcW w:w="0" w:type="dxa"/>
          </w:tcPr>
          <w:p w14:paraId="290E16B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17</w:t>
            </w:r>
          </w:p>
        </w:tc>
        <w:tc>
          <w:tcPr>
            <w:tcW w:w="0" w:type="dxa"/>
          </w:tcPr>
          <w:p w14:paraId="1C89991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65C396F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w:t>
            </w:r>
          </w:p>
        </w:tc>
        <w:tc>
          <w:tcPr>
            <w:tcW w:w="992" w:type="dxa"/>
          </w:tcPr>
          <w:p w14:paraId="1B83931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39.6</w:t>
            </w:r>
          </w:p>
        </w:tc>
        <w:tc>
          <w:tcPr>
            <w:tcW w:w="0" w:type="dxa"/>
          </w:tcPr>
          <w:p w14:paraId="21AEC1E2" w14:textId="49CD5269"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c.48181G&gt;T; p.(Glu16061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5E68BC" w14:paraId="7053C0E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C823BB3" w14:textId="3CCF23E6"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2</w:t>
            </w:r>
          </w:p>
        </w:tc>
        <w:tc>
          <w:tcPr>
            <w:tcW w:w="709" w:type="dxa"/>
          </w:tcPr>
          <w:p w14:paraId="0B39335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2C729CD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43F7CBF5" w14:textId="0A4C838E"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w:t>
            </w:r>
          </w:p>
        </w:tc>
        <w:tc>
          <w:tcPr>
            <w:tcW w:w="1417" w:type="dxa"/>
          </w:tcPr>
          <w:p w14:paraId="1458466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w:t>
            </w:r>
          </w:p>
        </w:tc>
        <w:tc>
          <w:tcPr>
            <w:tcW w:w="993" w:type="dxa"/>
          </w:tcPr>
          <w:p w14:paraId="1991B37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37</w:t>
            </w:r>
          </w:p>
        </w:tc>
        <w:tc>
          <w:tcPr>
            <w:tcW w:w="992" w:type="dxa"/>
          </w:tcPr>
          <w:p w14:paraId="059D973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-15.2</w:t>
            </w:r>
          </w:p>
        </w:tc>
        <w:tc>
          <w:tcPr>
            <w:tcW w:w="1134" w:type="dxa"/>
          </w:tcPr>
          <w:p w14:paraId="09C0114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7.5</w:t>
            </w:r>
          </w:p>
        </w:tc>
        <w:tc>
          <w:tcPr>
            <w:tcW w:w="992" w:type="dxa"/>
          </w:tcPr>
          <w:p w14:paraId="2863658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27.8</w:t>
            </w:r>
          </w:p>
        </w:tc>
        <w:tc>
          <w:tcPr>
            <w:tcW w:w="0" w:type="dxa"/>
          </w:tcPr>
          <w:p w14:paraId="083B91C4" w14:textId="64DF7051"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  c.11952C&gt;A;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Tyr3984</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67613F86"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81B45D0" w14:textId="4A22187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3</w:t>
            </w:r>
          </w:p>
        </w:tc>
        <w:tc>
          <w:tcPr>
            <w:tcW w:w="0" w:type="dxa"/>
          </w:tcPr>
          <w:p w14:paraId="295220E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EC4ACF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6A2D176F" w14:textId="345F899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41</w:t>
            </w:r>
          </w:p>
        </w:tc>
        <w:tc>
          <w:tcPr>
            <w:tcW w:w="0" w:type="dxa"/>
          </w:tcPr>
          <w:p w14:paraId="5EE8FFF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2BB1D17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0" w:type="dxa"/>
          </w:tcPr>
          <w:p w14:paraId="5FBCED4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6DE6FDE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51A85E1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32E6EE6" w14:textId="5ADBE9AF"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c.102290delT;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3C468D6B"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18CEECF2" w14:textId="2D26093A"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24</w:t>
            </w:r>
          </w:p>
        </w:tc>
        <w:tc>
          <w:tcPr>
            <w:tcW w:w="709" w:type="dxa"/>
          </w:tcPr>
          <w:p w14:paraId="5564BDA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14CCA34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09A0E56A" w14:textId="0E2CE4C5"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1417" w:type="dxa"/>
          </w:tcPr>
          <w:p w14:paraId="7C8DC85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13.2</w:t>
            </w:r>
          </w:p>
        </w:tc>
        <w:tc>
          <w:tcPr>
            <w:tcW w:w="993" w:type="dxa"/>
          </w:tcPr>
          <w:p w14:paraId="664B40E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55</w:t>
            </w:r>
          </w:p>
        </w:tc>
        <w:tc>
          <w:tcPr>
            <w:tcW w:w="992" w:type="dxa"/>
          </w:tcPr>
          <w:p w14:paraId="700546C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-16.5</w:t>
            </w:r>
          </w:p>
        </w:tc>
        <w:tc>
          <w:tcPr>
            <w:tcW w:w="1134" w:type="dxa"/>
          </w:tcPr>
          <w:p w14:paraId="1578A22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35</w:t>
            </w:r>
          </w:p>
        </w:tc>
        <w:tc>
          <w:tcPr>
            <w:tcW w:w="992" w:type="dxa"/>
          </w:tcPr>
          <w:p w14:paraId="4FF24B3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24.5</w:t>
            </w:r>
          </w:p>
        </w:tc>
        <w:tc>
          <w:tcPr>
            <w:tcW w:w="0" w:type="dxa"/>
          </w:tcPr>
          <w:p w14:paraId="1D3CB05C" w14:textId="12C7557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c.43544dupT; </w:t>
            </w:r>
            <w:proofErr w:type="gramStart"/>
            <w:r w:rsidRPr="00D66C1F">
              <w:rPr>
                <w:rFonts w:ascii="Roboto" w:hAnsi="Roboto" w:cstheme="minorHAnsi"/>
                <w:sz w:val="18"/>
                <w:szCs w:val="18"/>
                <w:lang w:val="en-US"/>
              </w:rPr>
              <w:t>p.(</w:t>
            </w:r>
            <w:proofErr w:type="gramEnd"/>
            <w:r w:rsidRPr="00D66C1F">
              <w:rPr>
                <w:rFonts w:ascii="Roboto" w:hAnsi="Roboto" w:cstheme="minorHAnsi"/>
                <w:sz w:val="18"/>
                <w:szCs w:val="18"/>
                <w:lang w:val="en-US"/>
              </w:rPr>
              <w:t>Phe14516Ilefs</w:t>
            </w:r>
            <w:r w:rsidR="002318B9">
              <w:rPr>
                <w:rFonts w:ascii="Roboto" w:hAnsi="Roboto" w:cstheme="minorHAnsi"/>
                <w:sz w:val="18"/>
                <w:szCs w:val="18"/>
                <w:lang w:val="en-US"/>
              </w:rPr>
              <w:t>Ter</w:t>
            </w:r>
            <w:r w:rsidRPr="00D66C1F">
              <w:rPr>
                <w:rFonts w:ascii="Roboto" w:hAnsi="Roboto" w:cstheme="minorHAnsi"/>
                <w:sz w:val="18"/>
                <w:szCs w:val="18"/>
                <w:lang w:val="en-US"/>
              </w:rPr>
              <w:t>8)</w:t>
            </w:r>
          </w:p>
        </w:tc>
      </w:tr>
      <w:tr w:rsidR="003A2CA9" w:rsidRPr="00D66C1F" w14:paraId="6CD88415"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9AC0D19" w14:textId="09134C63"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25</w:t>
            </w:r>
          </w:p>
        </w:tc>
        <w:tc>
          <w:tcPr>
            <w:tcW w:w="0" w:type="dxa"/>
          </w:tcPr>
          <w:p w14:paraId="587F600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2993042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0813BE7D" w14:textId="5A8BB9D8"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78</w:t>
            </w:r>
          </w:p>
        </w:tc>
        <w:tc>
          <w:tcPr>
            <w:tcW w:w="0" w:type="dxa"/>
          </w:tcPr>
          <w:p w14:paraId="787F853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F269DF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51</w:t>
            </w:r>
          </w:p>
        </w:tc>
        <w:tc>
          <w:tcPr>
            <w:tcW w:w="0" w:type="dxa"/>
          </w:tcPr>
          <w:p w14:paraId="1786164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-14.1</w:t>
            </w:r>
          </w:p>
        </w:tc>
        <w:tc>
          <w:tcPr>
            <w:tcW w:w="1134" w:type="dxa"/>
          </w:tcPr>
          <w:p w14:paraId="0E11283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4341777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26.8</w:t>
            </w:r>
          </w:p>
        </w:tc>
        <w:tc>
          <w:tcPr>
            <w:tcW w:w="0" w:type="dxa"/>
          </w:tcPr>
          <w:p w14:paraId="4190D8C3" w14:textId="0D29E82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c.91716</w:t>
            </w:r>
            <w:proofErr w:type="gramStart"/>
            <w:r w:rsidRPr="00D66C1F">
              <w:rPr>
                <w:rFonts w:ascii="Roboto" w:hAnsi="Roboto" w:cstheme="minorHAnsi"/>
                <w:sz w:val="18"/>
                <w:szCs w:val="18"/>
                <w:lang w:val="en-US"/>
              </w:rPr>
              <w:t>insA;  p.</w:t>
            </w:r>
            <w:proofErr w:type="gramEnd"/>
            <w:r w:rsidRPr="00D66C1F">
              <w:rPr>
                <w:rFonts w:ascii="Roboto" w:hAnsi="Roboto" w:cstheme="minorHAnsi"/>
                <w:sz w:val="18"/>
                <w:szCs w:val="18"/>
                <w:lang w:val="en-US"/>
              </w:rPr>
              <w:t>(Asn30572Lysfs</w:t>
            </w:r>
            <w:r w:rsidR="002318B9">
              <w:rPr>
                <w:rFonts w:ascii="Roboto" w:hAnsi="Roboto" w:cstheme="minorHAnsi"/>
                <w:sz w:val="18"/>
                <w:szCs w:val="18"/>
                <w:lang w:val="en-US"/>
              </w:rPr>
              <w:t>Ter</w:t>
            </w:r>
            <w:r w:rsidRPr="00D66C1F">
              <w:rPr>
                <w:rFonts w:ascii="Roboto" w:hAnsi="Roboto" w:cstheme="minorHAnsi"/>
                <w:sz w:val="18"/>
                <w:szCs w:val="18"/>
                <w:lang w:val="en-US"/>
              </w:rPr>
              <w:t>16)</w:t>
            </w:r>
          </w:p>
        </w:tc>
      </w:tr>
      <w:tr w:rsidR="002318B9" w:rsidRPr="005E68BC" w14:paraId="67E23E39" w14:textId="77777777" w:rsidTr="00B84010">
        <w:tc>
          <w:tcPr>
            <w:cnfStyle w:val="001000000000" w:firstRow="0" w:lastRow="0" w:firstColumn="1" w:lastColumn="0" w:oddVBand="0" w:evenVBand="0" w:oddHBand="0" w:evenHBand="0" w:firstRowFirstColumn="0" w:firstRowLastColumn="0" w:lastRowFirstColumn="0" w:lastRowLastColumn="0"/>
            <w:tcW w:w="13033" w:type="dxa"/>
            <w:gridSpan w:val="10"/>
          </w:tcPr>
          <w:p w14:paraId="780EB928" w14:textId="7AA976BF" w:rsidR="002318B9" w:rsidRPr="00D66C1F" w:rsidRDefault="002318B9" w:rsidP="00753230">
            <w:pPr>
              <w:spacing w:line="480" w:lineRule="auto"/>
              <w:rPr>
                <w:rFonts w:ascii="Roboto" w:hAnsi="Roboto" w:cstheme="minorHAnsi"/>
                <w:sz w:val="18"/>
                <w:szCs w:val="18"/>
                <w:lang w:val="en-US"/>
              </w:rPr>
            </w:pPr>
            <w:r>
              <w:rPr>
                <w:rFonts w:ascii="Roboto" w:hAnsi="Roboto" w:cstheme="minorHAnsi"/>
                <w:sz w:val="18"/>
                <w:szCs w:val="18"/>
                <w:lang w:val="en-US"/>
              </w:rPr>
              <w:t xml:space="preserve">Abbreviations: </w:t>
            </w:r>
            <w:r w:rsidRPr="005237FF">
              <w:rPr>
                <w:rFonts w:ascii="Roboto" w:hAnsi="Roboto" w:cstheme="minorHAnsi"/>
                <w:b w:val="0"/>
                <w:bCs w:val="0"/>
                <w:sz w:val="18"/>
                <w:szCs w:val="18"/>
                <w:lang w:val="en-US"/>
              </w:rPr>
              <w:t>DCM</w:t>
            </w:r>
            <w:r>
              <w:rPr>
                <w:rFonts w:ascii="Roboto" w:hAnsi="Roboto" w:cstheme="minorHAnsi"/>
                <w:b w:val="0"/>
                <w:bCs w:val="0"/>
                <w:sz w:val="18"/>
                <w:szCs w:val="18"/>
                <w:lang w:val="en-US"/>
              </w:rPr>
              <w:t xml:space="preserve"> = dilated cardiomyopathy, F = females, HNDC = hypokinetic non-dilated cardiomyopathy, </w:t>
            </w:r>
            <w:proofErr w:type="spellStart"/>
            <w:r>
              <w:rPr>
                <w:rFonts w:ascii="Roboto" w:hAnsi="Roboto" w:cstheme="minorHAnsi"/>
                <w:b w:val="0"/>
                <w:bCs w:val="0"/>
                <w:sz w:val="18"/>
                <w:szCs w:val="18"/>
                <w:lang w:val="en-US"/>
              </w:rPr>
              <w:t>HTx</w:t>
            </w:r>
            <w:proofErr w:type="spellEnd"/>
            <w:r>
              <w:rPr>
                <w:rFonts w:ascii="Roboto" w:hAnsi="Roboto" w:cstheme="minorHAnsi"/>
                <w:b w:val="0"/>
                <w:bCs w:val="0"/>
                <w:sz w:val="18"/>
                <w:szCs w:val="18"/>
                <w:lang w:val="en-US"/>
              </w:rPr>
              <w:t xml:space="preserve"> = heart transplantation</w:t>
            </w:r>
            <w:r w:rsidR="005237FF">
              <w:rPr>
                <w:rFonts w:ascii="Roboto" w:hAnsi="Roboto" w:cstheme="minorHAnsi"/>
                <w:b w:val="0"/>
                <w:bCs w:val="0"/>
                <w:sz w:val="18"/>
                <w:szCs w:val="18"/>
                <w:lang w:val="en-US"/>
              </w:rPr>
              <w:t xml:space="preserve">, GLS = global longitudinal strain, LVEF = left ventricular ejection fraction, </w:t>
            </w:r>
            <w:proofErr w:type="spellStart"/>
            <w:r w:rsidR="005237FF">
              <w:rPr>
                <w:rFonts w:ascii="Roboto" w:hAnsi="Roboto" w:cstheme="minorHAnsi"/>
                <w:b w:val="0"/>
                <w:bCs w:val="0"/>
                <w:sz w:val="18"/>
                <w:szCs w:val="18"/>
                <w:lang w:val="en-US"/>
              </w:rPr>
              <w:t>LVIDd</w:t>
            </w:r>
            <w:proofErr w:type="spellEnd"/>
            <w:r w:rsidR="005237FF">
              <w:rPr>
                <w:rFonts w:ascii="Roboto" w:hAnsi="Roboto" w:cstheme="minorHAnsi"/>
                <w:b w:val="0"/>
                <w:bCs w:val="0"/>
                <w:sz w:val="18"/>
                <w:szCs w:val="18"/>
                <w:lang w:val="en-US"/>
              </w:rPr>
              <w:t xml:space="preserve"> = left ventricular internal diameter in diastole. * </w:t>
            </w:r>
            <w:proofErr w:type="gramStart"/>
            <w:r w:rsidR="005237FF">
              <w:rPr>
                <w:rFonts w:ascii="Roboto" w:hAnsi="Roboto" w:cstheme="minorHAnsi"/>
                <w:b w:val="0"/>
                <w:bCs w:val="0"/>
                <w:sz w:val="18"/>
                <w:szCs w:val="18"/>
                <w:lang w:val="en-US"/>
              </w:rPr>
              <w:t>denotes</w:t>
            </w:r>
            <w:proofErr w:type="gramEnd"/>
            <w:r w:rsidR="005237FF">
              <w:rPr>
                <w:rFonts w:ascii="Roboto" w:hAnsi="Roboto" w:cstheme="minorHAnsi"/>
                <w:b w:val="0"/>
                <w:bCs w:val="0"/>
                <w:sz w:val="18"/>
                <w:szCs w:val="18"/>
                <w:lang w:val="en-US"/>
              </w:rPr>
              <w:t xml:space="preserve"> that these echocardiographic parameters are from transplanted hearts at the most recent cardiac examination.  </w:t>
            </w:r>
          </w:p>
        </w:tc>
      </w:tr>
    </w:tbl>
    <w:p w14:paraId="1989052C" w14:textId="44D502DC" w:rsidR="00342B27" w:rsidRPr="00F4339F" w:rsidRDefault="00342B27" w:rsidP="001234EE">
      <w:pPr>
        <w:rPr>
          <w:rFonts w:ascii="Roboto" w:hAnsi="Roboto"/>
          <w:lang w:val="en-US"/>
        </w:rPr>
      </w:pPr>
    </w:p>
    <w:sectPr w:rsidR="00342B27" w:rsidRPr="00F4339F" w:rsidSect="004F521C">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0073" w14:textId="77777777" w:rsidR="0058602A" w:rsidRDefault="0058602A" w:rsidP="0073370E">
      <w:pPr>
        <w:spacing w:after="0" w:line="240" w:lineRule="auto"/>
      </w:pPr>
      <w:r>
        <w:separator/>
      </w:r>
    </w:p>
  </w:endnote>
  <w:endnote w:type="continuationSeparator" w:id="0">
    <w:p w14:paraId="32127B2C" w14:textId="77777777" w:rsidR="0058602A" w:rsidRDefault="0058602A" w:rsidP="0073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67505428"/>
      <w:docPartObj>
        <w:docPartGallery w:val="Page Numbers (Bottom of Page)"/>
        <w:docPartUnique/>
      </w:docPartObj>
    </w:sdtPr>
    <w:sdtContent>
      <w:p w14:paraId="0A54AB5C" w14:textId="02E6B331" w:rsidR="0073370E" w:rsidRDefault="0073370E" w:rsidP="00211D5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sidR="004F521C">
          <w:rPr>
            <w:rStyle w:val="Sidetal"/>
            <w:noProof/>
          </w:rPr>
          <w:t>24</w:t>
        </w:r>
        <w:r>
          <w:rPr>
            <w:rStyle w:val="Sidetal"/>
          </w:rPr>
          <w:fldChar w:fldCharType="end"/>
        </w:r>
      </w:p>
    </w:sdtContent>
  </w:sdt>
  <w:p w14:paraId="26223B96" w14:textId="77777777" w:rsidR="0073370E" w:rsidRDefault="0073370E" w:rsidP="008C315E">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45824549"/>
      <w:docPartObj>
        <w:docPartGallery w:val="Page Numbers (Bottom of Page)"/>
        <w:docPartUnique/>
      </w:docPartObj>
    </w:sdtPr>
    <w:sdtContent>
      <w:p w14:paraId="1A072B4E" w14:textId="60112BC1" w:rsidR="0073370E" w:rsidRDefault="0073370E" w:rsidP="00211D5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25286714" w14:textId="77777777" w:rsidR="0073370E" w:rsidRDefault="0073370E" w:rsidP="008C315E">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029D" w14:textId="77777777" w:rsidR="0058602A" w:rsidRDefault="0058602A" w:rsidP="0073370E">
      <w:pPr>
        <w:spacing w:after="0" w:line="240" w:lineRule="auto"/>
      </w:pPr>
      <w:r>
        <w:separator/>
      </w:r>
    </w:p>
  </w:footnote>
  <w:footnote w:type="continuationSeparator" w:id="0">
    <w:p w14:paraId="595642FF" w14:textId="77777777" w:rsidR="0058602A" w:rsidRDefault="0058602A" w:rsidP="00733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C4171"/>
    <w:multiLevelType w:val="hybridMultilevel"/>
    <w:tmpl w:val="88B8764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97069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Christoffer Rasmus Vissing">
    <w15:presenceInfo w15:providerId="AD" w15:userId="S::christoffer.rasmus.vissing@regionh.dk::2019e7c9-c0fa-4225-937d-2a6566995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ACIjI0tzQwtTUyUdpeDU4uLM/DyQAqNaAO5ihyosAAAA"/>
  </w:docVars>
  <w:rsids>
    <w:rsidRoot w:val="00F4339F"/>
    <w:rsid w:val="000057D6"/>
    <w:rsid w:val="00006137"/>
    <w:rsid w:val="000077B2"/>
    <w:rsid w:val="00010A07"/>
    <w:rsid w:val="00027A43"/>
    <w:rsid w:val="00035825"/>
    <w:rsid w:val="0007299B"/>
    <w:rsid w:val="000848C9"/>
    <w:rsid w:val="00086D7B"/>
    <w:rsid w:val="000A744B"/>
    <w:rsid w:val="000C2351"/>
    <w:rsid w:val="000E58B2"/>
    <w:rsid w:val="000E631E"/>
    <w:rsid w:val="000E7348"/>
    <w:rsid w:val="000E7EF1"/>
    <w:rsid w:val="0010066F"/>
    <w:rsid w:val="001007CB"/>
    <w:rsid w:val="00113899"/>
    <w:rsid w:val="001169F4"/>
    <w:rsid w:val="001234EE"/>
    <w:rsid w:val="00133B39"/>
    <w:rsid w:val="001362FA"/>
    <w:rsid w:val="0014483A"/>
    <w:rsid w:val="001864D2"/>
    <w:rsid w:val="00195219"/>
    <w:rsid w:val="001A77E3"/>
    <w:rsid w:val="001B0A8E"/>
    <w:rsid w:val="001B2C05"/>
    <w:rsid w:val="001D31C7"/>
    <w:rsid w:val="001D4A44"/>
    <w:rsid w:val="001D4DF6"/>
    <w:rsid w:val="001E5BE7"/>
    <w:rsid w:val="0020255F"/>
    <w:rsid w:val="002236C7"/>
    <w:rsid w:val="002318B9"/>
    <w:rsid w:val="0023752C"/>
    <w:rsid w:val="00237AEC"/>
    <w:rsid w:val="00262509"/>
    <w:rsid w:val="0028039F"/>
    <w:rsid w:val="002876F7"/>
    <w:rsid w:val="002A0C7C"/>
    <w:rsid w:val="002A2C0D"/>
    <w:rsid w:val="002B0F3E"/>
    <w:rsid w:val="002B498C"/>
    <w:rsid w:val="002D0410"/>
    <w:rsid w:val="002D088E"/>
    <w:rsid w:val="002D13EB"/>
    <w:rsid w:val="002E1347"/>
    <w:rsid w:val="002E19B8"/>
    <w:rsid w:val="002F5F48"/>
    <w:rsid w:val="00315080"/>
    <w:rsid w:val="003258A1"/>
    <w:rsid w:val="00342B27"/>
    <w:rsid w:val="00351D95"/>
    <w:rsid w:val="00365799"/>
    <w:rsid w:val="00376BB9"/>
    <w:rsid w:val="00384653"/>
    <w:rsid w:val="003914C6"/>
    <w:rsid w:val="00397265"/>
    <w:rsid w:val="003A2CA9"/>
    <w:rsid w:val="003A6E3B"/>
    <w:rsid w:val="003C2DEB"/>
    <w:rsid w:val="003D0B4C"/>
    <w:rsid w:val="003D45BA"/>
    <w:rsid w:val="003D74CA"/>
    <w:rsid w:val="003E2456"/>
    <w:rsid w:val="003E5450"/>
    <w:rsid w:val="003F440E"/>
    <w:rsid w:val="0042605B"/>
    <w:rsid w:val="00440E43"/>
    <w:rsid w:val="004464D9"/>
    <w:rsid w:val="00471C7D"/>
    <w:rsid w:val="00477AAA"/>
    <w:rsid w:val="00481282"/>
    <w:rsid w:val="004843CA"/>
    <w:rsid w:val="004849F5"/>
    <w:rsid w:val="00486905"/>
    <w:rsid w:val="004943E4"/>
    <w:rsid w:val="00496152"/>
    <w:rsid w:val="004A374F"/>
    <w:rsid w:val="004A3F81"/>
    <w:rsid w:val="004B3284"/>
    <w:rsid w:val="004F521C"/>
    <w:rsid w:val="005005AE"/>
    <w:rsid w:val="00501298"/>
    <w:rsid w:val="00521BC1"/>
    <w:rsid w:val="005237FF"/>
    <w:rsid w:val="0052406F"/>
    <w:rsid w:val="00547C5A"/>
    <w:rsid w:val="00555F84"/>
    <w:rsid w:val="005724F8"/>
    <w:rsid w:val="00581640"/>
    <w:rsid w:val="0058602A"/>
    <w:rsid w:val="00591858"/>
    <w:rsid w:val="00594B6C"/>
    <w:rsid w:val="005A31B3"/>
    <w:rsid w:val="005C5414"/>
    <w:rsid w:val="005D30B3"/>
    <w:rsid w:val="005D3975"/>
    <w:rsid w:val="005D5EEF"/>
    <w:rsid w:val="005E5A69"/>
    <w:rsid w:val="005E68BC"/>
    <w:rsid w:val="005E7C9F"/>
    <w:rsid w:val="00614D6A"/>
    <w:rsid w:val="006214DC"/>
    <w:rsid w:val="00623F6A"/>
    <w:rsid w:val="00632610"/>
    <w:rsid w:val="006334EA"/>
    <w:rsid w:val="00636E7B"/>
    <w:rsid w:val="00640235"/>
    <w:rsid w:val="006416BD"/>
    <w:rsid w:val="0065340D"/>
    <w:rsid w:val="00657F3C"/>
    <w:rsid w:val="006627ED"/>
    <w:rsid w:val="0066697B"/>
    <w:rsid w:val="00674B75"/>
    <w:rsid w:val="00687E05"/>
    <w:rsid w:val="00696ECE"/>
    <w:rsid w:val="006A2988"/>
    <w:rsid w:val="006A49EA"/>
    <w:rsid w:val="006A7360"/>
    <w:rsid w:val="006B65FE"/>
    <w:rsid w:val="00707AFD"/>
    <w:rsid w:val="0071088B"/>
    <w:rsid w:val="00713AE3"/>
    <w:rsid w:val="00724390"/>
    <w:rsid w:val="00724A08"/>
    <w:rsid w:val="0073370E"/>
    <w:rsid w:val="00746515"/>
    <w:rsid w:val="00750791"/>
    <w:rsid w:val="00777D27"/>
    <w:rsid w:val="007835B5"/>
    <w:rsid w:val="0079409D"/>
    <w:rsid w:val="007974F7"/>
    <w:rsid w:val="007C58FA"/>
    <w:rsid w:val="007D22BB"/>
    <w:rsid w:val="007D7053"/>
    <w:rsid w:val="007E687A"/>
    <w:rsid w:val="007F6086"/>
    <w:rsid w:val="007F6AF2"/>
    <w:rsid w:val="00835B47"/>
    <w:rsid w:val="00837407"/>
    <w:rsid w:val="008454CD"/>
    <w:rsid w:val="008642CC"/>
    <w:rsid w:val="00894613"/>
    <w:rsid w:val="008954E7"/>
    <w:rsid w:val="008A5829"/>
    <w:rsid w:val="008A5EF3"/>
    <w:rsid w:val="008A642C"/>
    <w:rsid w:val="008C315E"/>
    <w:rsid w:val="008C5EAA"/>
    <w:rsid w:val="008F317E"/>
    <w:rsid w:val="008F3EBC"/>
    <w:rsid w:val="00903053"/>
    <w:rsid w:val="00903105"/>
    <w:rsid w:val="00915BE1"/>
    <w:rsid w:val="0095317A"/>
    <w:rsid w:val="00961C6A"/>
    <w:rsid w:val="00972031"/>
    <w:rsid w:val="00972804"/>
    <w:rsid w:val="00972CC2"/>
    <w:rsid w:val="00972D2E"/>
    <w:rsid w:val="0097705A"/>
    <w:rsid w:val="00986810"/>
    <w:rsid w:val="009913C2"/>
    <w:rsid w:val="00995C1D"/>
    <w:rsid w:val="009A0CA2"/>
    <w:rsid w:val="009A5C6C"/>
    <w:rsid w:val="009B2450"/>
    <w:rsid w:val="009B7B9F"/>
    <w:rsid w:val="009C40CE"/>
    <w:rsid w:val="009D3815"/>
    <w:rsid w:val="009E714D"/>
    <w:rsid w:val="009E7A16"/>
    <w:rsid w:val="009F1CF9"/>
    <w:rsid w:val="009F55C5"/>
    <w:rsid w:val="009F6B08"/>
    <w:rsid w:val="00A174B7"/>
    <w:rsid w:val="00A239A8"/>
    <w:rsid w:val="00A47A44"/>
    <w:rsid w:val="00A568F7"/>
    <w:rsid w:val="00A57F0E"/>
    <w:rsid w:val="00A8505C"/>
    <w:rsid w:val="00A965D4"/>
    <w:rsid w:val="00A96C88"/>
    <w:rsid w:val="00A96DED"/>
    <w:rsid w:val="00AC656A"/>
    <w:rsid w:val="00AD010D"/>
    <w:rsid w:val="00AD6FD2"/>
    <w:rsid w:val="00AE3D13"/>
    <w:rsid w:val="00AF003B"/>
    <w:rsid w:val="00B00089"/>
    <w:rsid w:val="00B00E92"/>
    <w:rsid w:val="00B16DFA"/>
    <w:rsid w:val="00B35038"/>
    <w:rsid w:val="00B3543D"/>
    <w:rsid w:val="00B36D15"/>
    <w:rsid w:val="00B4089E"/>
    <w:rsid w:val="00B44215"/>
    <w:rsid w:val="00B560F8"/>
    <w:rsid w:val="00B5666C"/>
    <w:rsid w:val="00B56921"/>
    <w:rsid w:val="00B62B04"/>
    <w:rsid w:val="00B716D2"/>
    <w:rsid w:val="00B934C6"/>
    <w:rsid w:val="00B95778"/>
    <w:rsid w:val="00BA702A"/>
    <w:rsid w:val="00BB329F"/>
    <w:rsid w:val="00BC537F"/>
    <w:rsid w:val="00BC55FC"/>
    <w:rsid w:val="00BC6862"/>
    <w:rsid w:val="00BE0CD8"/>
    <w:rsid w:val="00BF6009"/>
    <w:rsid w:val="00C00F01"/>
    <w:rsid w:val="00C05227"/>
    <w:rsid w:val="00C07F28"/>
    <w:rsid w:val="00C24178"/>
    <w:rsid w:val="00C34166"/>
    <w:rsid w:val="00C35451"/>
    <w:rsid w:val="00C46E3B"/>
    <w:rsid w:val="00C6109D"/>
    <w:rsid w:val="00C634B7"/>
    <w:rsid w:val="00C72586"/>
    <w:rsid w:val="00CA55F7"/>
    <w:rsid w:val="00CB4F7B"/>
    <w:rsid w:val="00CC2ADB"/>
    <w:rsid w:val="00CC79D3"/>
    <w:rsid w:val="00CD0A3C"/>
    <w:rsid w:val="00CD6FCA"/>
    <w:rsid w:val="00CF0338"/>
    <w:rsid w:val="00D0230A"/>
    <w:rsid w:val="00D10412"/>
    <w:rsid w:val="00D25D43"/>
    <w:rsid w:val="00D260C5"/>
    <w:rsid w:val="00D308B3"/>
    <w:rsid w:val="00D5293E"/>
    <w:rsid w:val="00D545D3"/>
    <w:rsid w:val="00D57A7F"/>
    <w:rsid w:val="00D83031"/>
    <w:rsid w:val="00D85A5A"/>
    <w:rsid w:val="00D86B26"/>
    <w:rsid w:val="00DA5B80"/>
    <w:rsid w:val="00DA7A79"/>
    <w:rsid w:val="00DE1ED6"/>
    <w:rsid w:val="00DE6B79"/>
    <w:rsid w:val="00DF7E0C"/>
    <w:rsid w:val="00E210C5"/>
    <w:rsid w:val="00E2479C"/>
    <w:rsid w:val="00E252BA"/>
    <w:rsid w:val="00E343F5"/>
    <w:rsid w:val="00E50ECC"/>
    <w:rsid w:val="00E53399"/>
    <w:rsid w:val="00E649AE"/>
    <w:rsid w:val="00E66B96"/>
    <w:rsid w:val="00E72D08"/>
    <w:rsid w:val="00E75197"/>
    <w:rsid w:val="00E85121"/>
    <w:rsid w:val="00E86990"/>
    <w:rsid w:val="00E90164"/>
    <w:rsid w:val="00EA2F6A"/>
    <w:rsid w:val="00EA550D"/>
    <w:rsid w:val="00EB0132"/>
    <w:rsid w:val="00EC43D3"/>
    <w:rsid w:val="00EC4409"/>
    <w:rsid w:val="00ED4AA2"/>
    <w:rsid w:val="00EE33F9"/>
    <w:rsid w:val="00EF462A"/>
    <w:rsid w:val="00F06504"/>
    <w:rsid w:val="00F07959"/>
    <w:rsid w:val="00F1685D"/>
    <w:rsid w:val="00F30F10"/>
    <w:rsid w:val="00F37AAA"/>
    <w:rsid w:val="00F4339F"/>
    <w:rsid w:val="00F501FA"/>
    <w:rsid w:val="00F55DD8"/>
    <w:rsid w:val="00F645DF"/>
    <w:rsid w:val="00F75ED6"/>
    <w:rsid w:val="00F8164E"/>
    <w:rsid w:val="00F8593A"/>
    <w:rsid w:val="00F91C3A"/>
    <w:rsid w:val="00F96A8E"/>
    <w:rsid w:val="00FB09F6"/>
    <w:rsid w:val="00FB51DF"/>
    <w:rsid w:val="00FD0A49"/>
    <w:rsid w:val="00FD3E9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C1E"/>
  <w15:docId w15:val="{563F3484-B31A-41A5-8BCB-C090DDA8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9F"/>
    <w:rPr>
      <w:lang w:val="da-DK"/>
    </w:rPr>
  </w:style>
  <w:style w:type="paragraph" w:styleId="Overskrift1">
    <w:name w:val="heading 1"/>
    <w:basedOn w:val="Normal"/>
    <w:next w:val="Normal"/>
    <w:link w:val="Overskrift1Tegn"/>
    <w:uiPriority w:val="9"/>
    <w:qFormat/>
    <w:rsid w:val="00F43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43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4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339F"/>
    <w:rPr>
      <w:rFonts w:asciiTheme="majorHAnsi" w:eastAsiaTheme="majorEastAsia" w:hAnsiTheme="majorHAnsi" w:cstheme="majorBidi"/>
      <w:color w:val="2E74B5" w:themeColor="accent1" w:themeShade="BF"/>
      <w:sz w:val="32"/>
      <w:szCs w:val="32"/>
      <w:lang w:val="da-DK"/>
    </w:rPr>
  </w:style>
  <w:style w:type="character" w:customStyle="1" w:styleId="Overskrift2Tegn">
    <w:name w:val="Overskrift 2 Tegn"/>
    <w:basedOn w:val="Standardskrifttypeiafsnit"/>
    <w:link w:val="Overskrift2"/>
    <w:uiPriority w:val="9"/>
    <w:rsid w:val="00F4339F"/>
    <w:rPr>
      <w:rFonts w:asciiTheme="majorHAnsi" w:eastAsiaTheme="majorEastAsia" w:hAnsiTheme="majorHAnsi" w:cstheme="majorBidi"/>
      <w:color w:val="2E74B5" w:themeColor="accent1" w:themeShade="BF"/>
      <w:sz w:val="26"/>
      <w:szCs w:val="26"/>
      <w:lang w:val="da-DK"/>
    </w:rPr>
  </w:style>
  <w:style w:type="character" w:customStyle="1" w:styleId="Overskrift3Tegn">
    <w:name w:val="Overskrift 3 Tegn"/>
    <w:basedOn w:val="Standardskrifttypeiafsnit"/>
    <w:link w:val="Overskrift3"/>
    <w:uiPriority w:val="9"/>
    <w:rsid w:val="00F4339F"/>
    <w:rPr>
      <w:rFonts w:asciiTheme="majorHAnsi" w:eastAsiaTheme="majorEastAsia" w:hAnsiTheme="majorHAnsi" w:cstheme="majorBidi"/>
      <w:color w:val="1F4D78" w:themeColor="accent1" w:themeShade="7F"/>
      <w:sz w:val="24"/>
      <w:szCs w:val="24"/>
      <w:lang w:val="da-DK"/>
    </w:rPr>
  </w:style>
  <w:style w:type="paragraph" w:styleId="Listeafsnit">
    <w:name w:val="List Paragraph"/>
    <w:basedOn w:val="Normal"/>
    <w:uiPriority w:val="34"/>
    <w:qFormat/>
    <w:rsid w:val="00F4339F"/>
    <w:pPr>
      <w:ind w:left="720"/>
      <w:contextualSpacing/>
    </w:pPr>
  </w:style>
  <w:style w:type="character" w:styleId="Hyperlink">
    <w:name w:val="Hyperlink"/>
    <w:basedOn w:val="Standardskrifttypeiafsnit"/>
    <w:uiPriority w:val="99"/>
    <w:unhideWhenUsed/>
    <w:rsid w:val="00F4339F"/>
    <w:rPr>
      <w:color w:val="0563C1" w:themeColor="hyperlink"/>
      <w:u w:val="single"/>
    </w:rPr>
  </w:style>
  <w:style w:type="paragraph" w:styleId="Sidehoved">
    <w:name w:val="header"/>
    <w:basedOn w:val="Normal"/>
    <w:link w:val="SidehovedTegn"/>
    <w:uiPriority w:val="99"/>
    <w:unhideWhenUsed/>
    <w:rsid w:val="00F4339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339F"/>
    <w:rPr>
      <w:lang w:val="da-DK"/>
    </w:rPr>
  </w:style>
  <w:style w:type="paragraph" w:styleId="Sidefod">
    <w:name w:val="footer"/>
    <w:basedOn w:val="Normal"/>
    <w:link w:val="SidefodTegn"/>
    <w:uiPriority w:val="99"/>
    <w:unhideWhenUsed/>
    <w:rsid w:val="00F4339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339F"/>
    <w:rPr>
      <w:lang w:val="da-DK"/>
    </w:rPr>
  </w:style>
  <w:style w:type="character" w:styleId="Kommentarhenvisning">
    <w:name w:val="annotation reference"/>
    <w:basedOn w:val="Standardskrifttypeiafsnit"/>
    <w:uiPriority w:val="99"/>
    <w:semiHidden/>
    <w:unhideWhenUsed/>
    <w:rsid w:val="00F4339F"/>
    <w:rPr>
      <w:sz w:val="16"/>
      <w:szCs w:val="16"/>
    </w:rPr>
  </w:style>
  <w:style w:type="paragraph" w:styleId="Kommentartekst">
    <w:name w:val="annotation text"/>
    <w:basedOn w:val="Normal"/>
    <w:link w:val="KommentartekstTegn"/>
    <w:uiPriority w:val="99"/>
    <w:semiHidden/>
    <w:unhideWhenUsed/>
    <w:rsid w:val="00F4339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F4339F"/>
    <w:rPr>
      <w:sz w:val="20"/>
      <w:szCs w:val="20"/>
      <w:lang w:val="da-DK"/>
    </w:rPr>
  </w:style>
  <w:style w:type="paragraph" w:styleId="Bibliografi">
    <w:name w:val="Bibliography"/>
    <w:basedOn w:val="Normal"/>
    <w:next w:val="Normal"/>
    <w:uiPriority w:val="37"/>
    <w:unhideWhenUsed/>
    <w:rsid w:val="00F4339F"/>
    <w:pPr>
      <w:tabs>
        <w:tab w:val="left" w:pos="504"/>
      </w:tabs>
      <w:spacing w:after="240" w:line="240" w:lineRule="auto"/>
      <w:ind w:left="504" w:hanging="504"/>
    </w:pPr>
  </w:style>
  <w:style w:type="paragraph" w:customStyle="1" w:styleId="Listeafsnit1">
    <w:name w:val="Listeafsnit1"/>
    <w:basedOn w:val="Normal"/>
    <w:uiPriority w:val="99"/>
    <w:rsid w:val="00F4339F"/>
    <w:pPr>
      <w:spacing w:after="200" w:line="240" w:lineRule="auto"/>
      <w:ind w:left="720"/>
    </w:pPr>
    <w:rPr>
      <w:rFonts w:ascii="Cambria" w:eastAsia="Times New Roman" w:hAnsi="Cambria" w:cs="Cambria"/>
      <w:sz w:val="24"/>
      <w:szCs w:val="24"/>
    </w:rPr>
  </w:style>
  <w:style w:type="table" w:styleId="Tabel-Gitter">
    <w:name w:val="Table Grid"/>
    <w:basedOn w:val="Tabel-Normal"/>
    <w:uiPriority w:val="39"/>
    <w:rsid w:val="00F4339F"/>
    <w:pPr>
      <w:spacing w:after="0" w:line="240" w:lineRule="auto"/>
    </w:pPr>
    <w:rPr>
      <w:rFonts w:eastAsiaTheme="minorHAnsi"/>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F4339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4339F"/>
    <w:rPr>
      <w:rFonts w:ascii="Segoe UI" w:hAnsi="Segoe UI" w:cs="Segoe UI"/>
      <w:sz w:val="18"/>
      <w:szCs w:val="18"/>
      <w:lang w:val="da-DK"/>
    </w:rPr>
  </w:style>
  <w:style w:type="table" w:styleId="Gittertabel6-farverig">
    <w:name w:val="Grid Table 6 Colorful"/>
    <w:basedOn w:val="Tabel-Normal"/>
    <w:uiPriority w:val="51"/>
    <w:rsid w:val="00F433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mmentaremne">
    <w:name w:val="annotation subject"/>
    <w:basedOn w:val="Kommentartekst"/>
    <w:next w:val="Kommentartekst"/>
    <w:link w:val="KommentaremneTegn"/>
    <w:uiPriority w:val="99"/>
    <w:semiHidden/>
    <w:unhideWhenUsed/>
    <w:rsid w:val="00F4339F"/>
    <w:rPr>
      <w:b/>
      <w:bCs/>
    </w:rPr>
  </w:style>
  <w:style w:type="character" w:customStyle="1" w:styleId="KommentaremneTegn">
    <w:name w:val="Kommentaremne Tegn"/>
    <w:basedOn w:val="KommentartekstTegn"/>
    <w:link w:val="Kommentaremne"/>
    <w:uiPriority w:val="99"/>
    <w:semiHidden/>
    <w:rsid w:val="00F4339F"/>
    <w:rPr>
      <w:b/>
      <w:bCs/>
      <w:sz w:val="20"/>
      <w:szCs w:val="20"/>
      <w:lang w:val="da-DK"/>
    </w:rPr>
  </w:style>
  <w:style w:type="paragraph" w:styleId="Overskrift">
    <w:name w:val="TOC Heading"/>
    <w:basedOn w:val="Overskrift1"/>
    <w:next w:val="Normal"/>
    <w:uiPriority w:val="39"/>
    <w:unhideWhenUsed/>
    <w:qFormat/>
    <w:rsid w:val="00F4339F"/>
    <w:pPr>
      <w:outlineLvl w:val="9"/>
    </w:pPr>
    <w:rPr>
      <w:lang w:eastAsia="da-DK"/>
    </w:rPr>
  </w:style>
  <w:style w:type="paragraph" w:styleId="Indholdsfortegnelse2">
    <w:name w:val="toc 2"/>
    <w:basedOn w:val="Normal"/>
    <w:next w:val="Normal"/>
    <w:autoRedefine/>
    <w:uiPriority w:val="39"/>
    <w:unhideWhenUsed/>
    <w:rsid w:val="00F4339F"/>
    <w:pPr>
      <w:spacing w:after="100"/>
      <w:ind w:left="220"/>
    </w:pPr>
  </w:style>
  <w:style w:type="paragraph" w:styleId="Undertitel">
    <w:name w:val="Subtitle"/>
    <w:basedOn w:val="Normal"/>
    <w:next w:val="Normal"/>
    <w:link w:val="UndertitelTegn"/>
    <w:uiPriority w:val="11"/>
    <w:qFormat/>
    <w:rsid w:val="00F4339F"/>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F4339F"/>
    <w:rPr>
      <w:color w:val="5A5A5A" w:themeColor="text1" w:themeTint="A5"/>
      <w:spacing w:val="15"/>
      <w:lang w:val="da-DK"/>
    </w:rPr>
  </w:style>
  <w:style w:type="paragraph" w:styleId="Indholdsfortegnelse3">
    <w:name w:val="toc 3"/>
    <w:basedOn w:val="Normal"/>
    <w:next w:val="Normal"/>
    <w:autoRedefine/>
    <w:uiPriority w:val="39"/>
    <w:unhideWhenUsed/>
    <w:rsid w:val="00F4339F"/>
    <w:pPr>
      <w:spacing w:after="100"/>
      <w:ind w:left="440"/>
    </w:pPr>
  </w:style>
  <w:style w:type="paragraph" w:styleId="Korrektur">
    <w:name w:val="Revision"/>
    <w:hidden/>
    <w:uiPriority w:val="99"/>
    <w:semiHidden/>
    <w:rsid w:val="001864D2"/>
    <w:pPr>
      <w:spacing w:after="0" w:line="240" w:lineRule="auto"/>
    </w:pPr>
    <w:rPr>
      <w:lang w:val="da-DK"/>
    </w:rPr>
  </w:style>
  <w:style w:type="paragraph" w:styleId="NormalWeb">
    <w:name w:val="Normal (Web)"/>
    <w:basedOn w:val="Normal"/>
    <w:uiPriority w:val="99"/>
    <w:semiHidden/>
    <w:unhideWhenUsed/>
    <w:rsid w:val="007F608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ark88813lov2">
    <w:name w:val="mark88813lov2"/>
    <w:basedOn w:val="Standardskrifttypeiafsnit"/>
    <w:rsid w:val="007F6086"/>
  </w:style>
  <w:style w:type="character" w:styleId="Sidetal">
    <w:name w:val="page number"/>
    <w:basedOn w:val="Standardskrifttypeiafsnit"/>
    <w:uiPriority w:val="99"/>
    <w:semiHidden/>
    <w:unhideWhenUsed/>
    <w:rsid w:val="0073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0576">
      <w:bodyDiv w:val="1"/>
      <w:marLeft w:val="0"/>
      <w:marRight w:val="0"/>
      <w:marTop w:val="0"/>
      <w:marBottom w:val="0"/>
      <w:divBdr>
        <w:top w:val="none" w:sz="0" w:space="0" w:color="auto"/>
        <w:left w:val="none" w:sz="0" w:space="0" w:color="auto"/>
        <w:bottom w:val="none" w:sz="0" w:space="0" w:color="auto"/>
        <w:right w:val="none" w:sz="0" w:space="0" w:color="auto"/>
      </w:divBdr>
    </w:div>
    <w:div w:id="1638024912">
      <w:bodyDiv w:val="1"/>
      <w:marLeft w:val="0"/>
      <w:marRight w:val="0"/>
      <w:marTop w:val="0"/>
      <w:marBottom w:val="0"/>
      <w:divBdr>
        <w:top w:val="none" w:sz="0" w:space="0" w:color="auto"/>
        <w:left w:val="none" w:sz="0" w:space="0" w:color="auto"/>
        <w:bottom w:val="none" w:sz="0" w:space="0" w:color="auto"/>
        <w:right w:val="none" w:sz="0" w:space="0" w:color="auto"/>
      </w:divBdr>
    </w:div>
    <w:div w:id="190371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xml.rels><?xml version="1.0" encoding="UTF-8" standalone="yes"?>
<Relationships xmlns="http://schemas.openxmlformats.org/package/2006/relationships"><Relationship Id="setZoteroDocPrefs" Type="http://schemas.openxmlformats.org/officeDocument/2006/relationships/image" Target="images/setZoteroDocPrefs.png"/><Relationship Id="addEditZoteroBibliography" Type="http://schemas.openxmlformats.org/officeDocument/2006/relationships/image" Target="images/addEditZoteroBibliography.png"/><Relationship Id="addEditZoteroCitation-small" Type="http://schemas.openxmlformats.org/officeDocument/2006/relationships/image" Target="images/addEditZoteroCitation-small.png"/><Relationship Id="addEditZoteroBibliography-small" Type="http://schemas.openxmlformats.org/officeDocument/2006/relationships/image" Target="images/addEditZoteroBibliography-small.png"/><Relationship Id="setZoteroDocPrefs-small" Type="http://schemas.openxmlformats.org/officeDocument/2006/relationships/image" Target="images/setZoteroDocPrefs-small.png"/><Relationship Id="zotero-z-16" Type="http://schemas.openxmlformats.org/officeDocument/2006/relationships/image" Target="images/zotero-z-16.png"/><Relationship Id="addEditZoteroCitation" Type="http://schemas.openxmlformats.org/officeDocument/2006/relationships/image" Target="images/addEditZoteroCitation0.png"/></Relationships>
</file>

<file path=customUI/customUI.xml><?xml version="1.0" encoding="utf-8"?>
<customUI xmlns="http://schemas.microsoft.com/office/2006/01/customui">
  <ribbon>
    <tabs>
      <tab id="ZoteroTab" getLabel="ZoteroRibbon.ZoteroTabLabel" insertBeforeMso="TabAddIns">
        <group id="ZoteroGroup" image="zotero-z-16" label="Zotero">
          <button id="InsertZoteroCitationButton" label="Add/Edit Citation" size="large" image="addEditZoteroCitation" onAction="ZoteroRibbon.ZoteroRibbonAddEditCitation" supertip="Insert a new citation, or edit the citation at the current cursor position"/>
          <button id="InsertZoteroBibliographyButton" label="Add/Edit Bibliography" size="large" image="addEditZoteroBibliography" onAction="ZoteroRibbon.ZoteroRibbonAddEditBibliography" supertip="Insert a new bibliography, or edit the existing bibliography, at the current cursor position"/>
          <button id="ZoteroSetDocPrefs" label="Document Preferences" image="setZoteroDocPrefs-small" onAction="ZoteroRibbon.ZoteroRibbonSetDocPrefs" supertip="Change the citation style or locale"/>
          <button id="RefreshZotero" label="Refresh" imageMso="RecordsRefreshRecords" onAction="ZoteroRibbon.ZoteroRibbonRefresh" supertip="Update all citations to reflect changes"/>
          <button id="ZoteroRemoveCodes" label="Unlink Citations" imageMso="TableUnlinkExternalData" onAction="ZoteroRibbon.ZoteroRibbonRemoveCodes" supertip="Remove all Zotero field codes and unlink from Zotero library"/>
          <!-- <button id="InsertZoteroCitationButtonSmall" visible="false" label="Add/Edit Citation" image="addEditZoteroCitation-small" onAction="ZoteroRibbon.ZoteroRibbonAddEditCitation" supertip="Insert a new citation, or edit the citation at the current cursor position"/>
	    <button id="InsertZoteroBibliographyButtonSmall" visible="false" label="Add/Edit Bibliography" size="large" image="addEditZoteroBibliography-small" onAction="ZoteroRibbon.ZoteroRibbonAddEditBibliography" supertip="Insert a new bibliography, or edit the existing bibliography, at the current cursor position"/>
          <button id="ZoteroSetDocPrefsLarge" visible="false" label="Document Preferences" size="large" image="setZoteroDocPrefs" onAction="ZoteroRibbon.ZoteroRibbonSetDocPrefs" supertip="Change the citation style or locale"/> -->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56AD-83CC-463D-9B53-C7C6B91A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28781</Words>
  <Characters>175567</Characters>
  <Application>Microsoft Office Word</Application>
  <DocSecurity>0</DocSecurity>
  <Lines>1463</Lines>
  <Paragraphs>407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Christoffer Rasmus Vissing</dc:creator>
  <cp:lastModifiedBy>Christoffer Vissing</cp:lastModifiedBy>
  <cp:revision>5</cp:revision>
  <cp:lastPrinted>2023-09-27T08:59:00Z</cp:lastPrinted>
  <dcterms:created xsi:type="dcterms:W3CDTF">2023-09-27T08:59:00Z</dcterms:created>
  <dcterms:modified xsi:type="dcterms:W3CDTF">2023-09-29T07:53:00Z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id="IJxY47BC"/&gt;&lt;style id="http://www.zotero.org/styles/journal-of-the-american-college-of-cardiology"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